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8D96" w14:textId="41A9C030" w:rsidR="00874A80" w:rsidRPr="009A2AB1" w:rsidRDefault="001D71BA" w:rsidP="003A438B">
      <w:pPr>
        <w:pStyle w:val="Heading1"/>
        <w:spacing w:before="85"/>
        <w:ind w:firstLine="0"/>
        <w:jc w:val="center"/>
      </w:pPr>
      <w:del w:id="0" w:author="Daimon Legal" w:date="2021-07-27T15:32:00Z">
        <w:r w:rsidRPr="009A2AB1" w:rsidDel="002F0FC3">
          <w:delText xml:space="preserve">RARIBLE </w:delText>
        </w:r>
      </w:del>
      <w:r w:rsidRPr="009A2AB1">
        <w:t>STANDARD COLLECTIBLES SALE AND LICENSE AGREEMENT</w:t>
      </w:r>
    </w:p>
    <w:p w14:paraId="1E6774BF" w14:textId="7AE09F49" w:rsidR="001D71BA" w:rsidRPr="009003D5" w:rsidRDefault="001D71BA" w:rsidP="003A438B">
      <w:pPr>
        <w:pStyle w:val="Heading1"/>
        <w:spacing w:before="85"/>
        <w:ind w:firstLine="0"/>
        <w:jc w:val="center"/>
        <w:rPr>
          <w:i/>
          <w:iCs/>
          <w:lang w:val="fr-FR"/>
        </w:rPr>
      </w:pPr>
      <w:r w:rsidRPr="009003D5">
        <w:rPr>
          <w:i/>
          <w:iCs/>
          <w:lang w:val="fr-FR"/>
        </w:rPr>
        <w:t xml:space="preserve">VARIANT </w:t>
      </w:r>
      <w:r w:rsidR="00152B8C" w:rsidRPr="009003D5">
        <w:rPr>
          <w:i/>
          <w:iCs/>
          <w:lang w:val="fr-FR"/>
        </w:rPr>
        <w:t>E</w:t>
      </w:r>
      <w:r w:rsidR="00F75A49" w:rsidRPr="009003D5">
        <w:rPr>
          <w:i/>
          <w:iCs/>
          <w:lang w:val="fr-FR"/>
        </w:rPr>
        <w:t xml:space="preserve"> – </w:t>
      </w:r>
      <w:r w:rsidR="00152B8C" w:rsidRPr="009003D5">
        <w:rPr>
          <w:i/>
          <w:iCs/>
          <w:lang w:val="fr-FR"/>
        </w:rPr>
        <w:t>EXCLUSIVE LICENSE</w:t>
      </w:r>
    </w:p>
    <w:p w14:paraId="02FBC104" w14:textId="2EDE7794" w:rsidR="00874A80" w:rsidRPr="009003D5" w:rsidRDefault="001D71BA" w:rsidP="003A438B">
      <w:pPr>
        <w:pStyle w:val="Heading1"/>
        <w:spacing w:before="85"/>
        <w:ind w:firstLine="0"/>
        <w:jc w:val="center"/>
        <w:rPr>
          <w:lang w:val="fr-FR"/>
        </w:rPr>
      </w:pPr>
      <w:r w:rsidRPr="009003D5">
        <w:rPr>
          <w:lang w:val="fr-FR"/>
        </w:rPr>
        <w:t>Version 1.0</w:t>
      </w:r>
    </w:p>
    <w:p w14:paraId="279E4441" w14:textId="77777777" w:rsidR="001D71BA" w:rsidRPr="009003D5" w:rsidRDefault="001D71BA" w:rsidP="005B1229">
      <w:pPr>
        <w:pStyle w:val="Heading1"/>
        <w:spacing w:before="85"/>
        <w:ind w:hanging="120"/>
        <w:jc w:val="both"/>
        <w:rPr>
          <w:lang w:val="fr-FR"/>
        </w:rPr>
      </w:pPr>
    </w:p>
    <w:p w14:paraId="455C10D5" w14:textId="08D4CEFE" w:rsidR="002245BA" w:rsidRPr="009A2AB1" w:rsidRDefault="008F4C5A" w:rsidP="00C802BD">
      <w:pPr>
        <w:pStyle w:val="BodyText"/>
        <w:spacing w:after="240" w:line="242" w:lineRule="auto"/>
        <w:ind w:left="115" w:right="360"/>
        <w:jc w:val="both"/>
        <w:rPr>
          <w:b/>
          <w:bCs/>
        </w:rPr>
      </w:pPr>
      <w:bookmarkStart w:id="1" w:name="These_Additional_Terms_govern_your_use_o"/>
      <w:bookmarkEnd w:id="1"/>
      <w:r w:rsidRPr="009A2AB1">
        <w:rPr>
          <w:b/>
          <w:bCs/>
        </w:rPr>
        <w:t>EACH PERSON WHO</w:t>
      </w:r>
      <w:r w:rsidR="00AA414F">
        <w:rPr>
          <w:b/>
          <w:bCs/>
        </w:rPr>
        <w:t xml:space="preserve"> SELLS,</w:t>
      </w:r>
      <w:r w:rsidRPr="009A2AB1">
        <w:rPr>
          <w:b/>
          <w:bCs/>
        </w:rPr>
        <w:t xml:space="preserve"> PURCHASES OR OTHERWISE POSSESSES</w:t>
      </w:r>
      <w:r w:rsidR="009B122F" w:rsidRPr="009A2AB1">
        <w:rPr>
          <w:b/>
          <w:bCs/>
        </w:rPr>
        <w:t xml:space="preserve"> A COLLECTIBLE (AS DEFINED HEREIN)</w:t>
      </w:r>
      <w:r w:rsidR="00AA414F">
        <w:rPr>
          <w:b/>
          <w:bCs/>
        </w:rPr>
        <w:t xml:space="preserve"> UNDER CIRCUMSTANCES INDICATING THAT SUCH COLLECTIBLE IS SUBJECT TO THIS FORM OF </w:t>
      </w:r>
      <w:ins w:id="2" w:author="Daimon Legal" w:date="2021-07-28T13:43:00Z">
        <w:r w:rsidR="00912FB6" w:rsidRPr="00912FB6">
          <w:rPr>
            <w:b/>
            <w:bCs/>
          </w:rPr>
          <w:t xml:space="preserve">EXCLUSIVE </w:t>
        </w:r>
      </w:ins>
      <w:r w:rsidR="00AA414F">
        <w:rPr>
          <w:b/>
          <w:bCs/>
        </w:rPr>
        <w:t>LICENSE</w:t>
      </w:r>
      <w:r w:rsidR="009B122F" w:rsidRPr="009A2AB1">
        <w:rPr>
          <w:b/>
          <w:bCs/>
        </w:rPr>
        <w:t>,</w:t>
      </w:r>
      <w:r w:rsidR="009A4AD4" w:rsidRPr="009A2AB1">
        <w:rPr>
          <w:b/>
          <w:bCs/>
        </w:rPr>
        <w:t xml:space="preserve"> </w:t>
      </w:r>
      <w:r w:rsidR="00B02FAF" w:rsidRPr="009A2AB1">
        <w:rPr>
          <w:b/>
          <w:bCs/>
        </w:rPr>
        <w:t xml:space="preserve">THEREBY, WITHOUT FURTHER ACTION, </w:t>
      </w:r>
      <w:r w:rsidR="009A4AD4" w:rsidRPr="009A2AB1">
        <w:rPr>
          <w:b/>
          <w:bCs/>
        </w:rPr>
        <w:t>AGREE</w:t>
      </w:r>
      <w:r w:rsidR="00B02FAF" w:rsidRPr="009A2AB1">
        <w:rPr>
          <w:b/>
          <w:bCs/>
        </w:rPr>
        <w:t>S</w:t>
      </w:r>
      <w:r w:rsidR="009A4AD4" w:rsidRPr="009A2AB1">
        <w:rPr>
          <w:b/>
          <w:bCs/>
        </w:rPr>
        <w:t xml:space="preserve"> TO BE BOUND BY THE TERMS OF THIS </w:t>
      </w:r>
      <w:del w:id="3" w:author="Daimon Legal" w:date="2021-07-28T13:42:00Z">
        <w:r w:rsidR="009A4AD4" w:rsidRPr="009A2AB1" w:rsidDel="00CC2973">
          <w:rPr>
            <w:b/>
            <w:bCs/>
          </w:rPr>
          <w:delText xml:space="preserve">RARIBLE </w:delText>
        </w:r>
      </w:del>
      <w:r w:rsidR="009A4AD4" w:rsidRPr="009A2AB1">
        <w:rPr>
          <w:b/>
          <w:bCs/>
        </w:rPr>
        <w:t>STANDARD COLLECTIBLES SALE AND LICENSE AGREEMENT</w:t>
      </w:r>
      <w:r w:rsidR="00D30539" w:rsidRPr="009A2AB1">
        <w:rPr>
          <w:b/>
          <w:bCs/>
        </w:rPr>
        <w:t>.</w:t>
      </w:r>
    </w:p>
    <w:p w14:paraId="186ABCCB" w14:textId="283ECEF3" w:rsidR="00874A80" w:rsidRPr="009A2AB1" w:rsidRDefault="00D46B94" w:rsidP="00C802BD">
      <w:pPr>
        <w:pStyle w:val="BodyText"/>
        <w:spacing w:after="240" w:line="242" w:lineRule="auto"/>
        <w:ind w:left="115" w:right="360"/>
        <w:jc w:val="both"/>
      </w:pPr>
      <w:r w:rsidRPr="009A2AB1">
        <w:t>Th</w:t>
      </w:r>
      <w:r w:rsidR="001D71BA" w:rsidRPr="009A2AB1">
        <w:t xml:space="preserve">is </w:t>
      </w:r>
      <w:del w:id="4" w:author="Daimon Legal" w:date="2021-07-27T15:32:00Z">
        <w:r w:rsidR="001D71BA" w:rsidRPr="009A2AB1" w:rsidDel="002F0FC3">
          <w:delText xml:space="preserve">Rarible </w:delText>
        </w:r>
      </w:del>
      <w:r w:rsidR="001D71BA" w:rsidRPr="009A2AB1">
        <w:t xml:space="preserve">Standard Collectibles Sale and License </w:t>
      </w:r>
      <w:r w:rsidR="00967AB7" w:rsidRPr="009A2AB1">
        <w:t>A</w:t>
      </w:r>
      <w:r w:rsidR="001D71BA" w:rsidRPr="009A2AB1">
        <w:t xml:space="preserve">greement </w:t>
      </w:r>
      <w:r w:rsidR="00967AB7" w:rsidRPr="009A2AB1">
        <w:t>(the “</w:t>
      </w:r>
      <w:r w:rsidR="00967AB7" w:rsidRPr="009A2AB1">
        <w:rPr>
          <w:b/>
          <w:bCs/>
        </w:rPr>
        <w:t>Terms</w:t>
      </w:r>
      <w:r w:rsidR="00967AB7" w:rsidRPr="009A2AB1">
        <w:t xml:space="preserve">”) </w:t>
      </w:r>
      <w:r w:rsidR="001D71BA" w:rsidRPr="009A2AB1">
        <w:t xml:space="preserve">sets forth the terms and conditions governing </w:t>
      </w:r>
      <w:r w:rsidR="00F75A49" w:rsidRPr="009A2AB1">
        <w:t>each</w:t>
      </w:r>
      <w:r w:rsidR="001D71BA" w:rsidRPr="009A2AB1">
        <w:t xml:space="preserve"> Collectible</w:t>
      </w:r>
      <w:r w:rsidR="00F75A49" w:rsidRPr="009A2AB1">
        <w:t xml:space="preserve"> </w:t>
      </w:r>
      <w:r w:rsidR="00353518" w:rsidRPr="009A2AB1">
        <w:t xml:space="preserve">lawfully </w:t>
      </w:r>
      <w:r w:rsidR="00F75A49" w:rsidRPr="009A2AB1">
        <w:t>offered</w:t>
      </w:r>
      <w:r w:rsidR="0070609C" w:rsidRPr="009A2AB1">
        <w:t>,</w:t>
      </w:r>
      <w:r w:rsidR="00F75A49" w:rsidRPr="009A2AB1">
        <w:t xml:space="preserve"> sold</w:t>
      </w:r>
      <w:r w:rsidR="0070609C" w:rsidRPr="009A2AB1">
        <w:t xml:space="preserve"> or transferred</w:t>
      </w:r>
      <w:r w:rsidR="00353518" w:rsidRPr="009A2AB1">
        <w:t xml:space="preserve"> under circumstances indicating to </w:t>
      </w:r>
      <w:r w:rsidR="00967AB7" w:rsidRPr="009A2AB1">
        <w:t>a</w:t>
      </w:r>
      <w:r w:rsidR="00353518" w:rsidRPr="009A2AB1">
        <w:t xml:space="preserve"> reasonable person that the </w:t>
      </w:r>
      <w:r w:rsidR="008539BB" w:rsidRPr="009A2AB1">
        <w:t xml:space="preserve">bona fide </w:t>
      </w:r>
      <w:r w:rsidR="00353518" w:rsidRPr="009A2AB1">
        <w:t xml:space="preserve">creator, offeror or seller of such Collectible </w:t>
      </w:r>
      <w:r w:rsidR="005A463D" w:rsidRPr="009A2AB1">
        <w:t>(the “</w:t>
      </w:r>
      <w:r w:rsidR="005A463D" w:rsidRPr="009A2AB1">
        <w:rPr>
          <w:b/>
          <w:bCs/>
        </w:rPr>
        <w:t>Creator</w:t>
      </w:r>
      <w:r w:rsidR="005A463D" w:rsidRPr="009A2AB1">
        <w:t xml:space="preserve">”) </w:t>
      </w:r>
      <w:r w:rsidR="00353518" w:rsidRPr="009A2AB1">
        <w:t>intends that the Collectible</w:t>
      </w:r>
      <w:r w:rsidR="00905CAA" w:rsidRPr="009A2AB1">
        <w:t xml:space="preserve"> or</w:t>
      </w:r>
      <w:r w:rsidR="001D71BA" w:rsidRPr="009A2AB1">
        <w:t xml:space="preserve"> the </w:t>
      </w:r>
      <w:r w:rsidR="00905CAA" w:rsidRPr="009A2AB1">
        <w:t>offer, sale, use</w:t>
      </w:r>
      <w:r w:rsidR="00B8475D" w:rsidRPr="009A2AB1">
        <w:t>,</w:t>
      </w:r>
      <w:r w:rsidR="00905CAA" w:rsidRPr="009A2AB1">
        <w:t xml:space="preserve"> or </w:t>
      </w:r>
      <w:r w:rsidR="001D71BA" w:rsidRPr="009A2AB1">
        <w:t xml:space="preserve">transfer of the Collectible </w:t>
      </w:r>
      <w:r w:rsidR="00905CAA" w:rsidRPr="009A2AB1">
        <w:t xml:space="preserve">shall be governed hereby. </w:t>
      </w:r>
      <w:r w:rsidR="0085304E" w:rsidRPr="009A2AB1">
        <w:t>Without limiting the generality of the foregoing, any Collectible shall be governed by these Terms if the Collectible Metadata includes a copy of these Terms, a reasonably verifiable cryptographic hash of these Terms</w:t>
      </w:r>
      <w:r w:rsidR="00FA2972" w:rsidRPr="009A2AB1">
        <w:t>,</w:t>
      </w:r>
      <w:r w:rsidR="0085304E" w:rsidRPr="009A2AB1">
        <w:t xml:space="preserve"> or a statement that the Collectible</w:t>
      </w:r>
      <w:r w:rsidR="00FA2972" w:rsidRPr="009A2AB1">
        <w:t xml:space="preserve"> (including identification of the relevant variant and version number)</w:t>
      </w:r>
      <w:r w:rsidR="0085304E" w:rsidRPr="009A2AB1">
        <w:t xml:space="preserve"> shall be governed by these Terms. </w:t>
      </w:r>
    </w:p>
    <w:p w14:paraId="51D96F44" w14:textId="24EF47E0" w:rsidR="00874A80" w:rsidRPr="009A2AB1" w:rsidRDefault="00AA3385" w:rsidP="00C802BD">
      <w:pPr>
        <w:pStyle w:val="Heading1"/>
        <w:numPr>
          <w:ilvl w:val="0"/>
          <w:numId w:val="25"/>
        </w:numPr>
        <w:tabs>
          <w:tab w:val="left" w:pos="479"/>
          <w:tab w:val="left" w:pos="480"/>
        </w:tabs>
        <w:spacing w:before="1"/>
        <w:ind w:left="450"/>
        <w:jc w:val="both"/>
      </w:pPr>
      <w:bookmarkStart w:id="5" w:name="1.1._“Audio_Work(s)”_means_the_audio_tra"/>
      <w:bookmarkEnd w:id="5"/>
      <w:r w:rsidRPr="009A2AB1">
        <w:t xml:space="preserve">Collectibles. </w:t>
      </w:r>
    </w:p>
    <w:p w14:paraId="12084EAC" w14:textId="1757C04E" w:rsidR="00F75A49" w:rsidRPr="009A2AB1"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w:t>
      </w:r>
      <w:r w:rsidRPr="009A2AB1">
        <w:rPr>
          <w:b/>
          <w:bCs/>
          <w:sz w:val="20"/>
          <w:szCs w:val="20"/>
        </w:rPr>
        <w:t>Collectible</w:t>
      </w:r>
      <w:r w:rsidRPr="009A2AB1">
        <w:rPr>
          <w:sz w:val="20"/>
          <w:szCs w:val="20"/>
        </w:rPr>
        <w:t xml:space="preserve">” means the </w:t>
      </w:r>
      <w:r w:rsidR="00A9374F" w:rsidRPr="009A2AB1">
        <w:rPr>
          <w:sz w:val="20"/>
          <w:szCs w:val="20"/>
        </w:rPr>
        <w:t>combination</w:t>
      </w:r>
      <w:r w:rsidRPr="009A2AB1">
        <w:rPr>
          <w:sz w:val="20"/>
          <w:szCs w:val="20"/>
        </w:rPr>
        <w:t xml:space="preserve"> of</w:t>
      </w:r>
      <w:r w:rsidR="00A9374F" w:rsidRPr="009A2AB1">
        <w:rPr>
          <w:sz w:val="20"/>
          <w:szCs w:val="20"/>
        </w:rPr>
        <w:t>: (A)</w:t>
      </w:r>
      <w:r w:rsidRPr="009A2AB1">
        <w:rPr>
          <w:sz w:val="20"/>
          <w:szCs w:val="20"/>
        </w:rPr>
        <w:t xml:space="preserve"> </w:t>
      </w:r>
      <w:del w:id="6" w:author="Daimon Legal" w:date="2021-07-27T16:22:00Z">
        <w:r w:rsidRPr="009A2AB1" w:rsidDel="00AB3F27">
          <w:rPr>
            <w:sz w:val="20"/>
            <w:szCs w:val="20"/>
          </w:rPr>
          <w:delText>a</w:delText>
        </w:r>
      </w:del>
      <w:del w:id="7" w:author="Daimon Legal" w:date="2021-07-27T14:56:00Z">
        <w:r w:rsidRPr="009A2AB1" w:rsidDel="008076D5">
          <w:rPr>
            <w:sz w:val="20"/>
            <w:szCs w:val="20"/>
          </w:rPr>
          <w:delText>n</w:delText>
        </w:r>
      </w:del>
      <w:del w:id="8" w:author="Daimon Legal" w:date="2021-07-27T16:22:00Z">
        <w:r w:rsidRPr="009A2AB1" w:rsidDel="00AB3F27">
          <w:rPr>
            <w:sz w:val="20"/>
            <w:szCs w:val="20"/>
          </w:rPr>
          <w:delText xml:space="preserve"> </w:delText>
        </w:r>
      </w:del>
      <w:del w:id="9" w:author="Daimon Legal" w:date="2021-07-27T14:56:00Z">
        <w:r w:rsidR="00061074" w:rsidRPr="009A2AB1" w:rsidDel="008076D5">
          <w:rPr>
            <w:sz w:val="20"/>
            <w:szCs w:val="20"/>
          </w:rPr>
          <w:delText>Ethereum-based</w:delText>
        </w:r>
      </w:del>
      <w:ins w:id="10" w:author="Daimon Legal" w:date="2021-07-27T16:22:00Z">
        <w:r w:rsidR="00AB3F27">
          <w:rPr>
            <w:sz w:val="20"/>
            <w:szCs w:val="20"/>
          </w:rPr>
          <w:t>an</w:t>
        </w:r>
      </w:ins>
      <w:r w:rsidR="00061074" w:rsidRPr="009A2AB1">
        <w:rPr>
          <w:sz w:val="20"/>
          <w:szCs w:val="20"/>
        </w:rPr>
        <w:t xml:space="preserve"> </w:t>
      </w:r>
      <w:r w:rsidRPr="009A2AB1">
        <w:rPr>
          <w:sz w:val="20"/>
          <w:szCs w:val="20"/>
        </w:rPr>
        <w:t>NFT</w:t>
      </w:r>
      <w:del w:id="11" w:author="Daimon Legal" w:date="2021-07-27T16:23:00Z">
        <w:r w:rsidR="00A9374F" w:rsidRPr="009A2AB1" w:rsidDel="001102A1">
          <w:rPr>
            <w:sz w:val="20"/>
            <w:szCs w:val="20"/>
          </w:rPr>
          <w:delText xml:space="preserve"> </w:delText>
        </w:r>
        <w:r w:rsidR="00926CD9" w:rsidRPr="009A2AB1" w:rsidDel="001102A1">
          <w:rPr>
            <w:sz w:val="20"/>
            <w:szCs w:val="20"/>
          </w:rPr>
          <w:delText>having</w:delText>
        </w:r>
        <w:r w:rsidRPr="009A2AB1" w:rsidDel="001102A1">
          <w:rPr>
            <w:sz w:val="20"/>
            <w:szCs w:val="20"/>
          </w:rPr>
          <w:delText xml:space="preserve"> a Uniform Resource Identifier (“</w:delText>
        </w:r>
        <w:r w:rsidRPr="009A2AB1" w:rsidDel="001102A1">
          <w:rPr>
            <w:b/>
            <w:bCs/>
            <w:sz w:val="20"/>
            <w:szCs w:val="20"/>
          </w:rPr>
          <w:delText>URI</w:delText>
        </w:r>
        <w:r w:rsidRPr="009A2AB1" w:rsidDel="001102A1">
          <w:rPr>
            <w:sz w:val="20"/>
            <w:szCs w:val="20"/>
          </w:rPr>
          <w:delText>”) identifying an appropriately configured JSON file conforming to the ERC-721 Metadata JSON Schema, ERC-1155 Metadata URI JSON Schema or a similar JSON schema, as applicable (such JSON file, the “</w:delText>
        </w:r>
        <w:r w:rsidRPr="009A2AB1" w:rsidDel="001102A1">
          <w:rPr>
            <w:b/>
            <w:bCs/>
            <w:sz w:val="20"/>
            <w:szCs w:val="20"/>
          </w:rPr>
          <w:delText>Collectible ID</w:delText>
        </w:r>
        <w:r w:rsidRPr="009A2AB1" w:rsidDel="001102A1">
          <w:rPr>
            <w:sz w:val="20"/>
            <w:szCs w:val="20"/>
          </w:rPr>
          <w:delText>”)</w:delText>
        </w:r>
      </w:del>
      <w:r w:rsidR="00A9374F" w:rsidRPr="009A2AB1">
        <w:rPr>
          <w:sz w:val="20"/>
          <w:szCs w:val="20"/>
        </w:rPr>
        <w:t>;</w:t>
      </w:r>
      <w:r w:rsidR="008C22F6" w:rsidRPr="009A2AB1">
        <w:rPr>
          <w:sz w:val="20"/>
          <w:szCs w:val="20"/>
        </w:rPr>
        <w:t xml:space="preserve"> and</w:t>
      </w:r>
      <w:r w:rsidR="00A9374F" w:rsidRPr="009A2AB1">
        <w:rPr>
          <w:sz w:val="20"/>
          <w:szCs w:val="20"/>
        </w:rPr>
        <w:t xml:space="preserve"> (B) the Collectible </w:t>
      </w:r>
      <w:r w:rsidR="008C22F6" w:rsidRPr="009A2AB1">
        <w:rPr>
          <w:sz w:val="20"/>
          <w:szCs w:val="20"/>
        </w:rPr>
        <w:t>Metadata</w:t>
      </w:r>
      <w:r w:rsidR="00A9374F" w:rsidRPr="009A2AB1">
        <w:rPr>
          <w:sz w:val="20"/>
          <w:szCs w:val="20"/>
        </w:rPr>
        <w:t xml:space="preserve"> specified by such Collectible ID. </w:t>
      </w:r>
    </w:p>
    <w:p w14:paraId="63BECE4F" w14:textId="0AC8E02C" w:rsidR="00F75A49" w:rsidRPr="006B1759"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The Collectible ID of a Collectible specifies the properties of the Collectible, including the name and description of the Collectible (the “</w:t>
      </w:r>
      <w:r w:rsidRPr="009A2AB1">
        <w:rPr>
          <w:b/>
          <w:bCs/>
          <w:sz w:val="20"/>
          <w:szCs w:val="20"/>
        </w:rPr>
        <w:t>Collectible Descriptors</w:t>
      </w:r>
      <w:r w:rsidRPr="009A2AB1">
        <w:rPr>
          <w:sz w:val="20"/>
          <w:szCs w:val="20"/>
        </w:rPr>
        <w:t xml:space="preserve">”), a URI identifying </w:t>
      </w:r>
      <w:r w:rsidR="00AA3385" w:rsidRPr="009A2AB1">
        <w:rPr>
          <w:sz w:val="20"/>
          <w:szCs w:val="20"/>
        </w:rPr>
        <w:t xml:space="preserve">a file storing </w:t>
      </w:r>
      <w:r w:rsidR="003A438B" w:rsidRPr="009A2AB1">
        <w:rPr>
          <w:sz w:val="20"/>
          <w:szCs w:val="20"/>
        </w:rPr>
        <w:t>a photograph,</w:t>
      </w:r>
      <w:r w:rsidR="003A438B" w:rsidRPr="009A2AB1">
        <w:rPr>
          <w:spacing w:val="-22"/>
          <w:sz w:val="20"/>
          <w:szCs w:val="20"/>
        </w:rPr>
        <w:t xml:space="preserve"> </w:t>
      </w:r>
      <w:r w:rsidR="003A438B" w:rsidRPr="009A2AB1">
        <w:rPr>
          <w:sz w:val="20"/>
          <w:szCs w:val="20"/>
        </w:rPr>
        <w:t>illustration,</w:t>
      </w:r>
      <w:r w:rsidR="003A438B" w:rsidRPr="009A2AB1">
        <w:rPr>
          <w:spacing w:val="-21"/>
          <w:sz w:val="20"/>
          <w:szCs w:val="20"/>
        </w:rPr>
        <w:t xml:space="preserve"> </w:t>
      </w:r>
      <w:r w:rsidR="003A438B" w:rsidRPr="009A2AB1">
        <w:rPr>
          <w:sz w:val="20"/>
          <w:szCs w:val="20"/>
        </w:rPr>
        <w:t>image,</w:t>
      </w:r>
      <w:r w:rsidR="003A438B" w:rsidRPr="009A2AB1">
        <w:rPr>
          <w:spacing w:val="-21"/>
          <w:sz w:val="20"/>
          <w:szCs w:val="20"/>
        </w:rPr>
        <w:t xml:space="preserve"> </w:t>
      </w:r>
      <w:del w:id="12" w:author="Daimon Legal" w:date="2021-07-27T16:10:00Z">
        <w:r w:rsidR="003A438B" w:rsidRPr="009A2AB1" w:rsidDel="00525F7B">
          <w:rPr>
            <w:sz w:val="20"/>
            <w:szCs w:val="20"/>
          </w:rPr>
          <w:delText>vector,</w:delText>
        </w:r>
      </w:del>
      <w:r w:rsidR="003A438B" w:rsidRPr="009A2AB1">
        <w:rPr>
          <w:sz w:val="20"/>
          <w:szCs w:val="20"/>
        </w:rPr>
        <w:t xml:space="preserve"> video,</w:t>
      </w:r>
      <w:r w:rsidR="003A438B" w:rsidRPr="009A2AB1">
        <w:rPr>
          <w:spacing w:val="-19"/>
          <w:sz w:val="20"/>
          <w:szCs w:val="20"/>
        </w:rPr>
        <w:t xml:space="preserve"> </w:t>
      </w:r>
      <w:r w:rsidR="003A438B" w:rsidRPr="009A2AB1">
        <w:rPr>
          <w:sz w:val="20"/>
          <w:szCs w:val="20"/>
        </w:rPr>
        <w:t>3D</w:t>
      </w:r>
      <w:r w:rsidR="003A438B" w:rsidRPr="009A2AB1">
        <w:rPr>
          <w:spacing w:val="-20"/>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template</w:t>
      </w:r>
      <w:r w:rsidR="003A438B" w:rsidRPr="009A2AB1">
        <w:rPr>
          <w:spacing w:val="-19"/>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other</w:t>
      </w:r>
      <w:r w:rsidR="003A438B" w:rsidRPr="006247CD">
        <w:rPr>
          <w:sz w:val="20"/>
          <w:szCs w:val="20"/>
        </w:rPr>
        <w:t xml:space="preserve"> </w:t>
      </w:r>
      <w:ins w:id="13" w:author="Daimon Legal" w:date="2021-07-27T16:08:00Z">
        <w:r w:rsidR="00E20848" w:rsidRPr="006247CD">
          <w:rPr>
            <w:sz w:val="20"/>
            <w:szCs w:val="20"/>
          </w:rPr>
          <w:t>audio</w:t>
        </w:r>
        <w:r w:rsidR="006247CD" w:rsidRPr="006247CD">
          <w:rPr>
            <w:sz w:val="20"/>
            <w:szCs w:val="20"/>
          </w:rPr>
          <w:t>-visual</w:t>
        </w:r>
        <w:r w:rsidR="006247CD">
          <w:rPr>
            <w:sz w:val="20"/>
            <w:szCs w:val="20"/>
          </w:rPr>
          <w:t>,</w:t>
        </w:r>
        <w:r w:rsidR="006247CD" w:rsidRPr="006247CD">
          <w:rPr>
            <w:sz w:val="20"/>
            <w:szCs w:val="20"/>
          </w:rPr>
          <w:t xml:space="preserve"> </w:t>
        </w:r>
      </w:ins>
      <w:r w:rsidR="003A438B" w:rsidRPr="009A2AB1">
        <w:rPr>
          <w:sz w:val="20"/>
          <w:szCs w:val="20"/>
        </w:rPr>
        <w:t>pictorial</w:t>
      </w:r>
      <w:r w:rsidR="003A438B" w:rsidRPr="009A2AB1">
        <w:rPr>
          <w:spacing w:val="-19"/>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graphic</w:t>
      </w:r>
      <w:r w:rsidR="003A438B" w:rsidRPr="009A2AB1">
        <w:rPr>
          <w:spacing w:val="-18"/>
          <w:sz w:val="20"/>
          <w:szCs w:val="20"/>
        </w:rPr>
        <w:t xml:space="preserve"> </w:t>
      </w:r>
      <w:r w:rsidR="003A438B" w:rsidRPr="009A2AB1">
        <w:rPr>
          <w:sz w:val="20"/>
          <w:szCs w:val="20"/>
        </w:rPr>
        <w:t>work</w:t>
      </w:r>
      <w:r w:rsidR="00AA3385" w:rsidRPr="009A2AB1">
        <w:rPr>
          <w:sz w:val="20"/>
          <w:szCs w:val="20"/>
        </w:rPr>
        <w:t xml:space="preserve"> </w:t>
      </w:r>
      <w:r w:rsidRPr="009A2AB1">
        <w:rPr>
          <w:sz w:val="20"/>
          <w:szCs w:val="20"/>
        </w:rPr>
        <w:t>associated with the Collectible</w:t>
      </w:r>
      <w:r w:rsidR="00AA3385" w:rsidRPr="009A2AB1">
        <w:rPr>
          <w:sz w:val="20"/>
          <w:szCs w:val="20"/>
        </w:rPr>
        <w:t xml:space="preserve"> </w:t>
      </w:r>
      <w:r w:rsidRPr="009A2AB1">
        <w:rPr>
          <w:sz w:val="20"/>
          <w:szCs w:val="20"/>
        </w:rPr>
        <w:t>(the “</w:t>
      </w:r>
      <w:r w:rsidRPr="009A2AB1">
        <w:rPr>
          <w:b/>
          <w:bCs/>
          <w:sz w:val="20"/>
          <w:szCs w:val="20"/>
        </w:rPr>
        <w:t>Collectible Image</w:t>
      </w:r>
      <w:r w:rsidRPr="009A2AB1">
        <w:rPr>
          <w:sz w:val="20"/>
          <w:szCs w:val="20"/>
        </w:rPr>
        <w:t xml:space="preserve">”) and potentially other </w:t>
      </w:r>
      <w:r w:rsidRPr="006B1759">
        <w:rPr>
          <w:sz w:val="20"/>
          <w:szCs w:val="20"/>
        </w:rPr>
        <w:t>metadata associated with the Collectible (the Collectible Descriptors, Collectible Image and such other metadata, collectively, the “</w:t>
      </w:r>
      <w:r w:rsidRPr="006B1759">
        <w:rPr>
          <w:b/>
          <w:bCs/>
          <w:sz w:val="20"/>
          <w:szCs w:val="20"/>
        </w:rPr>
        <w:t>Collectible Metadata</w:t>
      </w:r>
      <w:r w:rsidRPr="006B1759">
        <w:rPr>
          <w:sz w:val="20"/>
          <w:szCs w:val="20"/>
        </w:rPr>
        <w:t xml:space="preserve">”). </w:t>
      </w:r>
    </w:p>
    <w:p w14:paraId="5658D938" w14:textId="2F1D3266" w:rsidR="008F7A12" w:rsidRPr="002F5A60" w:rsidRDefault="008F7A12" w:rsidP="00C802BD">
      <w:pPr>
        <w:pStyle w:val="ListParagraph"/>
        <w:numPr>
          <w:ilvl w:val="1"/>
          <w:numId w:val="25"/>
        </w:numPr>
        <w:tabs>
          <w:tab w:val="left" w:pos="363"/>
        </w:tabs>
        <w:spacing w:before="164" w:line="244" w:lineRule="auto"/>
        <w:ind w:left="360" w:right="199" w:firstLine="0"/>
        <w:jc w:val="both"/>
        <w:rPr>
          <w:ins w:id="14" w:author="Daimon Legal" w:date="2021-07-27T15:14:00Z"/>
          <w:sz w:val="20"/>
          <w:szCs w:val="20"/>
        </w:rPr>
      </w:pPr>
      <w:r w:rsidRPr="006B1759">
        <w:rPr>
          <w:sz w:val="20"/>
          <w:szCs w:val="20"/>
        </w:rPr>
        <w:t>“</w:t>
      </w:r>
      <w:r w:rsidRPr="006B1759">
        <w:rPr>
          <w:b/>
          <w:bCs/>
          <w:sz w:val="20"/>
          <w:szCs w:val="20"/>
        </w:rPr>
        <w:t xml:space="preserve">Collector” </w:t>
      </w:r>
      <w:r w:rsidR="008C384B" w:rsidRPr="006B1759">
        <w:rPr>
          <w:sz w:val="20"/>
          <w:szCs w:val="20"/>
        </w:rPr>
        <w:t xml:space="preserve">of a Collectible </w:t>
      </w:r>
      <w:r w:rsidRPr="006B1759">
        <w:rPr>
          <w:sz w:val="20"/>
          <w:szCs w:val="20"/>
        </w:rPr>
        <w:t xml:space="preserve">means </w:t>
      </w:r>
      <w:r w:rsidR="008C384B" w:rsidRPr="006B1759">
        <w:rPr>
          <w:sz w:val="20"/>
          <w:szCs w:val="20"/>
        </w:rPr>
        <w:t xml:space="preserve">at each time, the person who lawfully holds exclusive title to and ownership of the NFT included in such Collectible, for so long as such person continues to hold such title to and ownership of such NFT. </w:t>
      </w:r>
      <w:r w:rsidR="00434A06" w:rsidRPr="006B1759">
        <w:rPr>
          <w:sz w:val="20"/>
          <w:szCs w:val="20"/>
        </w:rPr>
        <w:t>All references to “Collector” include the Collector’s lawful</w:t>
      </w:r>
      <w:r w:rsidR="001D5EC2" w:rsidRPr="006B1759">
        <w:rPr>
          <w:sz w:val="20"/>
          <w:szCs w:val="20"/>
        </w:rPr>
        <w:t xml:space="preserve"> permitted</w:t>
      </w:r>
      <w:r w:rsidR="00434A06" w:rsidRPr="006B1759">
        <w:rPr>
          <w:sz w:val="20"/>
          <w:szCs w:val="20"/>
        </w:rPr>
        <w:t xml:space="preserve"> successor</w:t>
      </w:r>
      <w:r w:rsidR="001D5EC2" w:rsidRPr="006B1759">
        <w:rPr>
          <w:sz w:val="20"/>
          <w:szCs w:val="20"/>
        </w:rPr>
        <w:t>s and assigns</w:t>
      </w:r>
      <w:r w:rsidR="00434A06" w:rsidRPr="006B1759">
        <w:rPr>
          <w:sz w:val="20"/>
          <w:szCs w:val="20"/>
        </w:rPr>
        <w:t>.</w:t>
      </w:r>
      <w:r w:rsidR="002F5E47">
        <w:rPr>
          <w:sz w:val="20"/>
          <w:szCs w:val="20"/>
        </w:rPr>
        <w:t xml:space="preserve"> In the event of an </w:t>
      </w:r>
      <w:del w:id="15" w:author="Daimon Legal" w:date="2021-07-27T15:19:00Z">
        <w:r w:rsidR="002F5E47" w:rsidDel="0069441C">
          <w:rPr>
            <w:sz w:val="20"/>
            <w:szCs w:val="20"/>
          </w:rPr>
          <w:delText xml:space="preserve">Ethereum </w:delText>
        </w:r>
      </w:del>
      <w:r w:rsidR="002F5E47">
        <w:rPr>
          <w:sz w:val="20"/>
          <w:szCs w:val="20"/>
        </w:rPr>
        <w:t xml:space="preserve">Persistent Fork </w:t>
      </w:r>
      <w:r w:rsidR="003A418A">
        <w:rPr>
          <w:sz w:val="20"/>
          <w:szCs w:val="20"/>
        </w:rPr>
        <w:t xml:space="preserve">creating copies of the Collectibles at the same addresses at which they were then held on </w:t>
      </w:r>
      <w:del w:id="16" w:author="Daimon Legal" w:date="2021-07-27T15:19:00Z">
        <w:r w:rsidR="003A418A" w:rsidDel="0069441C">
          <w:rPr>
            <w:sz w:val="20"/>
            <w:szCs w:val="20"/>
          </w:rPr>
          <w:delText>Ethereum</w:delText>
        </w:r>
      </w:del>
      <w:ins w:id="17" w:author="Daimon Legal" w:date="2021-07-27T15:19:00Z">
        <w:r w:rsidR="0069441C">
          <w:rPr>
            <w:sz w:val="20"/>
            <w:szCs w:val="20"/>
          </w:rPr>
          <w:t>the Designated Blockchain Network</w:t>
        </w:r>
      </w:ins>
      <w:r w:rsidR="003A418A">
        <w:rPr>
          <w:sz w:val="20"/>
          <w:szCs w:val="20"/>
        </w:rPr>
        <w:t xml:space="preserve">, </w:t>
      </w:r>
      <w:r w:rsidR="002F5E47">
        <w:rPr>
          <w:sz w:val="20"/>
          <w:szCs w:val="20"/>
        </w:rPr>
        <w:t>the scope of the term “Collector</w:t>
      </w:r>
      <w:r w:rsidR="003A418A">
        <w:rPr>
          <w:sz w:val="20"/>
          <w:szCs w:val="20"/>
        </w:rPr>
        <w:t>,</w:t>
      </w:r>
      <w:r w:rsidR="002F5E47">
        <w:rPr>
          <w:sz w:val="20"/>
          <w:szCs w:val="20"/>
        </w:rPr>
        <w:t>”</w:t>
      </w:r>
      <w:r w:rsidR="003A418A">
        <w:rPr>
          <w:sz w:val="20"/>
          <w:szCs w:val="20"/>
        </w:rPr>
        <w:t xml:space="preserve"> and all licenses granted to and other rights of a Collector under these Terms,</w:t>
      </w:r>
      <w:r w:rsidR="002F5E47">
        <w:rPr>
          <w:sz w:val="20"/>
          <w:szCs w:val="20"/>
        </w:rPr>
        <w:t xml:space="preserve"> shall be deemed expanded to include each person who lawfully holds exclusive title to and ownership of </w:t>
      </w:r>
      <w:r w:rsidR="003A418A">
        <w:rPr>
          <w:sz w:val="20"/>
          <w:szCs w:val="20"/>
        </w:rPr>
        <w:t>the copies of such</w:t>
      </w:r>
      <w:r w:rsidR="002F5E47">
        <w:rPr>
          <w:sz w:val="20"/>
          <w:szCs w:val="20"/>
        </w:rPr>
        <w:t xml:space="preserve"> NFTs </w:t>
      </w:r>
      <w:r w:rsidR="003A418A">
        <w:rPr>
          <w:sz w:val="20"/>
          <w:szCs w:val="20"/>
        </w:rPr>
        <w:t xml:space="preserve">that are included </w:t>
      </w:r>
      <w:r w:rsidR="002F5E47">
        <w:rPr>
          <w:sz w:val="20"/>
          <w:szCs w:val="20"/>
        </w:rPr>
        <w:t xml:space="preserve">on the </w:t>
      </w:r>
      <w:del w:id="18" w:author="Daimon Legal" w:date="2021-07-27T15:42:00Z">
        <w:r w:rsidR="002F5E47" w:rsidDel="00BE51E9">
          <w:rPr>
            <w:sz w:val="20"/>
            <w:szCs w:val="20"/>
          </w:rPr>
          <w:delText xml:space="preserve">Ethereum </w:delText>
        </w:r>
      </w:del>
      <w:r w:rsidR="002F5E47">
        <w:rPr>
          <w:sz w:val="20"/>
          <w:szCs w:val="20"/>
        </w:rPr>
        <w:t>Persistent Fork</w:t>
      </w:r>
      <w:r w:rsidR="009C52A5">
        <w:rPr>
          <w:sz w:val="20"/>
          <w:szCs w:val="20"/>
        </w:rPr>
        <w:t xml:space="preserve">. </w:t>
      </w:r>
      <w:r w:rsidR="009C52A5">
        <w:rPr>
          <w:b/>
          <w:bCs/>
          <w:sz w:val="20"/>
          <w:szCs w:val="20"/>
          <w:u w:val="single"/>
        </w:rPr>
        <w:t xml:space="preserve">The parties acknowledge and agree that, </w:t>
      </w:r>
      <w:r w:rsidR="00224557">
        <w:rPr>
          <w:b/>
          <w:bCs/>
          <w:sz w:val="20"/>
          <w:szCs w:val="20"/>
          <w:u w:val="single"/>
        </w:rPr>
        <w:t xml:space="preserve">as a result of the preceding sentence, </w:t>
      </w:r>
      <w:r w:rsidR="009C52A5">
        <w:rPr>
          <w:b/>
          <w:bCs/>
          <w:sz w:val="20"/>
          <w:szCs w:val="20"/>
          <w:u w:val="single"/>
        </w:rPr>
        <w:t>in a</w:t>
      </w:r>
      <w:ins w:id="19" w:author="Daimon Legal" w:date="2021-07-27T15:44:00Z">
        <w:r w:rsidR="00793687">
          <w:rPr>
            <w:b/>
            <w:bCs/>
            <w:sz w:val="20"/>
            <w:szCs w:val="20"/>
            <w:u w:val="single"/>
          </w:rPr>
          <w:t xml:space="preserve"> </w:t>
        </w:r>
      </w:ins>
      <w:del w:id="20" w:author="Daimon Legal" w:date="2021-07-27T15:44:00Z">
        <w:r w:rsidR="009C52A5" w:rsidDel="00793687">
          <w:rPr>
            <w:b/>
            <w:bCs/>
            <w:sz w:val="20"/>
            <w:szCs w:val="20"/>
            <w:u w:val="single"/>
          </w:rPr>
          <w:delText xml:space="preserve">n Ethereum </w:delText>
        </w:r>
      </w:del>
      <w:r w:rsidR="009C52A5">
        <w:rPr>
          <w:b/>
          <w:bCs/>
          <w:sz w:val="20"/>
          <w:szCs w:val="20"/>
          <w:u w:val="single"/>
        </w:rPr>
        <w:t>Persistent Fork, the</w:t>
      </w:r>
      <w:r w:rsidR="005C78FE">
        <w:rPr>
          <w:b/>
          <w:bCs/>
          <w:sz w:val="20"/>
          <w:szCs w:val="20"/>
          <w:u w:val="single"/>
        </w:rPr>
        <w:t xml:space="preserve"> aggregate</w:t>
      </w:r>
      <w:r w:rsidR="009C52A5">
        <w:rPr>
          <w:b/>
          <w:bCs/>
          <w:sz w:val="20"/>
          <w:szCs w:val="20"/>
          <w:u w:val="single"/>
        </w:rPr>
        <w:t xml:space="preserve"> number of the Collectibles may be increased</w:t>
      </w:r>
      <w:ins w:id="21" w:author="Daimon Legal" w:date="2021-07-27T15:45:00Z">
        <w:r w:rsidR="00371890">
          <w:rPr>
            <w:b/>
            <w:bCs/>
            <w:sz w:val="20"/>
            <w:szCs w:val="20"/>
            <w:u w:val="single"/>
          </w:rPr>
          <w:t xml:space="preserve"> or permit unlimited minting of </w:t>
        </w:r>
        <w:r w:rsidR="00B87CA3">
          <w:rPr>
            <w:b/>
            <w:bCs/>
            <w:sz w:val="20"/>
            <w:szCs w:val="20"/>
            <w:u w:val="single"/>
          </w:rPr>
          <w:t>such Collectibles</w:t>
        </w:r>
      </w:ins>
      <w:r w:rsidR="009C52A5">
        <w:rPr>
          <w:b/>
          <w:bCs/>
          <w:sz w:val="20"/>
          <w:szCs w:val="20"/>
          <w:u w:val="single"/>
        </w:rPr>
        <w:t xml:space="preserve">, which could have </w:t>
      </w:r>
      <w:r w:rsidR="003D5953">
        <w:rPr>
          <w:b/>
          <w:bCs/>
          <w:sz w:val="20"/>
          <w:szCs w:val="20"/>
          <w:u w:val="single"/>
        </w:rPr>
        <w:t>an adverse</w:t>
      </w:r>
      <w:r w:rsidR="009C52A5">
        <w:rPr>
          <w:b/>
          <w:bCs/>
          <w:sz w:val="20"/>
          <w:szCs w:val="20"/>
          <w:u w:val="single"/>
        </w:rPr>
        <w:t xml:space="preserve"> effect on the</w:t>
      </w:r>
      <w:r w:rsidR="003D5953">
        <w:rPr>
          <w:b/>
          <w:bCs/>
          <w:sz w:val="20"/>
          <w:szCs w:val="20"/>
          <w:u w:val="single"/>
        </w:rPr>
        <w:t xml:space="preserve"> value of each Collectible or the </w:t>
      </w:r>
      <w:r w:rsidR="002C1297">
        <w:rPr>
          <w:b/>
          <w:bCs/>
          <w:sz w:val="20"/>
          <w:szCs w:val="20"/>
          <w:u w:val="single"/>
        </w:rPr>
        <w:t xml:space="preserve">aggregate </w:t>
      </w:r>
      <w:r w:rsidR="003D5953">
        <w:rPr>
          <w:b/>
          <w:bCs/>
          <w:sz w:val="20"/>
          <w:szCs w:val="20"/>
          <w:u w:val="single"/>
        </w:rPr>
        <w:t>value of the total</w:t>
      </w:r>
      <w:r w:rsidR="009C52A5">
        <w:rPr>
          <w:b/>
          <w:bCs/>
          <w:sz w:val="20"/>
          <w:szCs w:val="20"/>
          <w:u w:val="single"/>
        </w:rPr>
        <w:t xml:space="preserve"> Collectibles.</w:t>
      </w:r>
    </w:p>
    <w:p w14:paraId="0B391087" w14:textId="47DCAB5C" w:rsidR="002F5A60" w:rsidRPr="006B1759" w:rsidRDefault="002F5A60" w:rsidP="00C802BD">
      <w:pPr>
        <w:pStyle w:val="ListParagraph"/>
        <w:numPr>
          <w:ilvl w:val="1"/>
          <w:numId w:val="25"/>
        </w:numPr>
        <w:tabs>
          <w:tab w:val="left" w:pos="363"/>
        </w:tabs>
        <w:spacing w:before="164" w:line="244" w:lineRule="auto"/>
        <w:ind w:left="360" w:right="199" w:firstLine="0"/>
        <w:jc w:val="both"/>
        <w:rPr>
          <w:sz w:val="20"/>
          <w:szCs w:val="20"/>
        </w:rPr>
      </w:pPr>
      <w:ins w:id="22" w:author="Daimon Legal" w:date="2021-07-27T15:14:00Z">
        <w:r w:rsidRPr="002F5A60">
          <w:rPr>
            <w:sz w:val="20"/>
            <w:szCs w:val="20"/>
          </w:rPr>
          <w:t>“</w:t>
        </w:r>
        <w:r w:rsidRPr="002F5A60">
          <w:rPr>
            <w:b/>
            <w:bCs/>
            <w:sz w:val="20"/>
            <w:szCs w:val="20"/>
          </w:rPr>
          <w:t>Consensus Rules</w:t>
        </w:r>
        <w:r w:rsidRPr="002F5A60">
          <w:rPr>
            <w:sz w:val="20"/>
            <w:szCs w:val="20"/>
          </w:rPr>
          <w:t>” means the rules for transaction validity, block validity and determination of the canonical blockchain that are embodied in the Designated Client</w:t>
        </w:r>
        <w:r>
          <w:rPr>
            <w:sz w:val="20"/>
            <w:szCs w:val="20"/>
          </w:rPr>
          <w:t>.</w:t>
        </w:r>
      </w:ins>
    </w:p>
    <w:p w14:paraId="4F1ACE51" w14:textId="322F700E" w:rsidR="00DA2C58" w:rsidRPr="00DA2C58" w:rsidRDefault="00F75A49" w:rsidP="004456A4">
      <w:pPr>
        <w:pStyle w:val="ListParagraph"/>
        <w:numPr>
          <w:ilvl w:val="1"/>
          <w:numId w:val="25"/>
        </w:numPr>
        <w:tabs>
          <w:tab w:val="left" w:pos="363"/>
        </w:tabs>
        <w:spacing w:before="164" w:line="244" w:lineRule="auto"/>
        <w:ind w:left="360" w:right="199" w:firstLine="0"/>
        <w:jc w:val="both"/>
        <w:rPr>
          <w:ins w:id="23" w:author="Daimon Legal" w:date="2021-07-27T15:00:00Z"/>
          <w:sz w:val="20"/>
          <w:szCs w:val="20"/>
        </w:rPr>
      </w:pPr>
      <w:del w:id="24" w:author="Daimon Legal" w:date="2021-07-27T15:14:00Z">
        <w:r w:rsidRPr="006B1759" w:rsidDel="002F5A60">
          <w:rPr>
            <w:sz w:val="20"/>
            <w:szCs w:val="20"/>
          </w:rPr>
          <w:delText>“</w:delText>
        </w:r>
      </w:del>
      <w:del w:id="25" w:author="Daimon Legal" w:date="2021-07-27T14:57:00Z">
        <w:r w:rsidRPr="006B1759" w:rsidDel="006A553B">
          <w:rPr>
            <w:b/>
            <w:bCs/>
            <w:sz w:val="20"/>
            <w:szCs w:val="20"/>
          </w:rPr>
          <w:delText>Ethereum</w:delText>
        </w:r>
      </w:del>
      <w:del w:id="26" w:author="Daimon Legal" w:date="2021-07-27T15:14:00Z">
        <w:r w:rsidRPr="006B1759" w:rsidDel="002F5A60">
          <w:rPr>
            <w:sz w:val="20"/>
            <w:szCs w:val="20"/>
          </w:rPr>
          <w:delText xml:space="preserve">” means the </w:delText>
        </w:r>
      </w:del>
      <w:del w:id="27" w:author="Daimon Legal" w:date="2021-07-27T14:57:00Z">
        <w:r w:rsidRPr="006B1759" w:rsidDel="006A553B">
          <w:rPr>
            <w:sz w:val="20"/>
            <w:szCs w:val="20"/>
          </w:rPr>
          <w:delText xml:space="preserve">Ethereum </w:delText>
        </w:r>
      </w:del>
      <w:del w:id="28" w:author="Daimon Legal" w:date="2021-07-27T15:14:00Z">
        <w:r w:rsidRPr="006B1759" w:rsidDel="002F5A60">
          <w:rPr>
            <w:sz w:val="20"/>
            <w:szCs w:val="20"/>
          </w:rPr>
          <w:delText>mainnet and the consensus blockchain for such mainnet (networkID:1, chainID:1)</w:delText>
        </w:r>
      </w:del>
      <w:del w:id="29" w:author="Daimon Legal" w:date="2021-07-27T15:11:00Z">
        <w:r w:rsidRPr="006B1759" w:rsidDel="000F3A7A">
          <w:rPr>
            <w:sz w:val="20"/>
            <w:szCs w:val="20"/>
          </w:rPr>
          <w:delText xml:space="preserve"> </w:delText>
        </w:r>
      </w:del>
      <w:del w:id="30" w:author="Daimon Legal" w:date="2021-07-27T15:14:00Z">
        <w:r w:rsidRPr="006B1759" w:rsidDel="002F5A60">
          <w:rPr>
            <w:sz w:val="20"/>
            <w:szCs w:val="20"/>
          </w:rPr>
          <w:delText>as recognized by the official Go Ethereum Client, or, if applicable, the network and blockchain generally recognized as the legitimate successor thereto.</w:delText>
        </w:r>
      </w:del>
      <w:bookmarkStart w:id="31" w:name="1.4._“Website(s)”_means_Adobe_Stock_Serv"/>
      <w:bookmarkEnd w:id="31"/>
      <w:ins w:id="32" w:author="Daimon Legal" w:date="2021-07-27T15:00:00Z">
        <w:r w:rsidR="00DA2C58" w:rsidRPr="00DA2C58">
          <w:rPr>
            <w:sz w:val="20"/>
            <w:szCs w:val="20"/>
          </w:rPr>
          <w:t>“</w:t>
        </w:r>
        <w:r w:rsidR="00DA2C58" w:rsidRPr="00CF47E8">
          <w:rPr>
            <w:b/>
            <w:bCs/>
            <w:sz w:val="20"/>
            <w:szCs w:val="20"/>
          </w:rPr>
          <w:t>Designated Blockchain</w:t>
        </w:r>
        <w:r w:rsidR="00DA2C58" w:rsidRPr="00DA2C58">
          <w:rPr>
            <w:sz w:val="20"/>
            <w:szCs w:val="20"/>
          </w:rPr>
          <w:t>” means at any give time, the version of the digital blockchain ledger that nodes</w:t>
        </w:r>
      </w:ins>
      <w:ins w:id="33" w:author="Daimon Legal" w:date="2021-07-27T15:13:00Z">
        <w:r w:rsidR="008F35AC">
          <w:rPr>
            <w:sz w:val="20"/>
            <w:szCs w:val="20"/>
          </w:rPr>
          <w:t xml:space="preserve"> or validators (as the case may be)</w:t>
        </w:r>
      </w:ins>
      <w:ins w:id="34" w:author="Daimon Legal" w:date="2021-07-27T15:00:00Z">
        <w:r w:rsidR="00DA2C58" w:rsidRPr="00DA2C58">
          <w:rPr>
            <w:sz w:val="20"/>
            <w:szCs w:val="20"/>
          </w:rPr>
          <w:t xml:space="preserve"> running the Designated Client on the Designated Blockchain Network recognize as canonical as </w:t>
        </w:r>
      </w:ins>
      <w:ins w:id="35" w:author="Daimon Legal" w:date="2021-07-27T15:04:00Z">
        <w:r w:rsidR="00B01112">
          <w:rPr>
            <w:sz w:val="20"/>
            <w:szCs w:val="20"/>
          </w:rPr>
          <w:t>at</w:t>
        </w:r>
      </w:ins>
      <w:ins w:id="36" w:author="Daimon Legal" w:date="2021-07-27T15:00:00Z">
        <w:r w:rsidR="00DA2C58" w:rsidRPr="00DA2C58">
          <w:rPr>
            <w:sz w:val="20"/>
            <w:szCs w:val="20"/>
          </w:rPr>
          <w:t xml:space="preserve"> such time in accordance with the Consensus Rules. For the avoidance of doubt, the “Designated Blockchain” does not refer to</w:t>
        </w:r>
      </w:ins>
      <w:ins w:id="37" w:author="Daimon Legal" w:date="2021-07-27T15:17:00Z">
        <w:r w:rsidR="002F32A0">
          <w:rPr>
            <w:sz w:val="20"/>
            <w:szCs w:val="20"/>
          </w:rPr>
          <w:t xml:space="preserve"> Persistent Forks,</w:t>
        </w:r>
      </w:ins>
      <w:ins w:id="38" w:author="Daimon Legal" w:date="2021-07-27T15:00:00Z">
        <w:r w:rsidR="00DA2C58" w:rsidRPr="00DA2C58">
          <w:rPr>
            <w:sz w:val="20"/>
            <w:szCs w:val="20"/>
          </w:rPr>
          <w:t xml:space="preserve"> [</w:t>
        </w:r>
        <w:r w:rsidR="00DA2C58" w:rsidRPr="001F2D96">
          <w:rPr>
            <w:sz w:val="20"/>
            <w:szCs w:val="20"/>
            <w:highlight w:val="yellow"/>
          </w:rPr>
          <w:t>INSERT ANY APPLICABLE REFERENCES TO COMMONLY KNOWN FORKS</w:t>
        </w:r>
      </w:ins>
      <w:ins w:id="39" w:author="Daimon Legal" w:date="2021-07-27T15:05:00Z">
        <w:r w:rsidR="001F2D96">
          <w:rPr>
            <w:sz w:val="20"/>
            <w:szCs w:val="20"/>
          </w:rPr>
          <w:t>]</w:t>
        </w:r>
      </w:ins>
      <w:ins w:id="40" w:author="Daimon Legal" w:date="2021-07-27T15:09:00Z">
        <w:r w:rsidR="00E1334F">
          <w:rPr>
            <w:sz w:val="20"/>
            <w:szCs w:val="20"/>
          </w:rPr>
          <w:t>,</w:t>
        </w:r>
      </w:ins>
      <w:ins w:id="41" w:author="Daimon Legal" w:date="2021-07-27T15:00:00Z">
        <w:r w:rsidR="00DA2C58" w:rsidRPr="00DA2C58">
          <w:rPr>
            <w:sz w:val="20"/>
            <w:szCs w:val="20"/>
          </w:rPr>
          <w:t xml:space="preserve"> any digital blockchain ledger</w:t>
        </w:r>
      </w:ins>
      <w:ins w:id="42" w:author="Daimon Legal" w:date="2021-07-27T15:05:00Z">
        <w:r w:rsidR="001F2D96">
          <w:rPr>
            <w:sz w:val="20"/>
            <w:szCs w:val="20"/>
          </w:rPr>
          <w:t>s</w:t>
        </w:r>
      </w:ins>
      <w:ins w:id="43" w:author="Daimon Legal" w:date="2021-07-27T15:00:00Z">
        <w:r w:rsidR="00DA2C58" w:rsidRPr="00DA2C58">
          <w:rPr>
            <w:sz w:val="20"/>
            <w:szCs w:val="20"/>
          </w:rPr>
          <w:t xml:space="preserve"> </w:t>
        </w:r>
      </w:ins>
      <w:ins w:id="44" w:author="Daimon Legal" w:date="2021-07-27T15:06:00Z">
        <w:r w:rsidR="00540F24">
          <w:rPr>
            <w:sz w:val="20"/>
            <w:szCs w:val="20"/>
          </w:rPr>
          <w:t xml:space="preserve">which are not operating </w:t>
        </w:r>
        <w:r w:rsidR="00395F8B">
          <w:rPr>
            <w:sz w:val="20"/>
            <w:szCs w:val="20"/>
          </w:rPr>
          <w:t xml:space="preserve">in </w:t>
        </w:r>
        <w:r w:rsidR="00540F24">
          <w:rPr>
            <w:sz w:val="20"/>
            <w:szCs w:val="20"/>
          </w:rPr>
          <w:t>a production environment</w:t>
        </w:r>
        <w:r w:rsidR="00395F8B">
          <w:rPr>
            <w:sz w:val="20"/>
            <w:szCs w:val="20"/>
          </w:rPr>
          <w:t xml:space="preserve"> or </w:t>
        </w:r>
      </w:ins>
      <w:ins w:id="45" w:author="Daimon Legal" w:date="2021-07-27T15:17:00Z">
        <w:r w:rsidR="00150687">
          <w:rPr>
            <w:sz w:val="20"/>
            <w:szCs w:val="20"/>
          </w:rPr>
          <w:t xml:space="preserve">blockchains </w:t>
        </w:r>
      </w:ins>
      <w:ins w:id="46" w:author="Daimon Legal" w:date="2021-07-27T15:06:00Z">
        <w:r w:rsidR="00395F8B">
          <w:rPr>
            <w:sz w:val="20"/>
            <w:szCs w:val="20"/>
          </w:rPr>
          <w:t xml:space="preserve">which are referred to </w:t>
        </w:r>
      </w:ins>
      <w:ins w:id="47" w:author="Daimon Legal" w:date="2021-07-27T15:00:00Z">
        <w:r w:rsidR="00DA2C58" w:rsidRPr="00DA2C58">
          <w:rPr>
            <w:sz w:val="20"/>
            <w:szCs w:val="20"/>
          </w:rPr>
          <w:t>as a “</w:t>
        </w:r>
        <w:proofErr w:type="spellStart"/>
        <w:r w:rsidR="00DA2C58" w:rsidRPr="00DA2C58">
          <w:rPr>
            <w:sz w:val="20"/>
            <w:szCs w:val="20"/>
          </w:rPr>
          <w:t>testnet</w:t>
        </w:r>
        <w:proofErr w:type="spellEnd"/>
        <w:r w:rsidR="00DA2C58" w:rsidRPr="00DA2C58">
          <w:rPr>
            <w:sz w:val="20"/>
            <w:szCs w:val="20"/>
          </w:rPr>
          <w:t>”.</w:t>
        </w:r>
      </w:ins>
    </w:p>
    <w:p w14:paraId="4253386F" w14:textId="780AC817" w:rsidR="00DA2C58" w:rsidRDefault="00DA2C58" w:rsidP="00DA2C58">
      <w:pPr>
        <w:pStyle w:val="ListParagraph"/>
        <w:numPr>
          <w:ilvl w:val="1"/>
          <w:numId w:val="25"/>
        </w:numPr>
        <w:tabs>
          <w:tab w:val="left" w:pos="363"/>
        </w:tabs>
        <w:spacing w:before="164" w:line="244" w:lineRule="auto"/>
        <w:ind w:left="360" w:right="199" w:firstLine="0"/>
        <w:jc w:val="both"/>
        <w:rPr>
          <w:sz w:val="20"/>
          <w:szCs w:val="20"/>
        </w:rPr>
      </w:pPr>
      <w:ins w:id="48" w:author="Daimon Legal" w:date="2021-07-27T15:00:00Z">
        <w:r w:rsidRPr="00DA2C58">
          <w:rPr>
            <w:sz w:val="20"/>
            <w:szCs w:val="20"/>
          </w:rPr>
          <w:t>“</w:t>
        </w:r>
        <w:r w:rsidRPr="00CF47E8">
          <w:rPr>
            <w:b/>
            <w:bCs/>
            <w:sz w:val="20"/>
            <w:szCs w:val="20"/>
          </w:rPr>
          <w:t>Designated Blockchain Network</w:t>
        </w:r>
        <w:r w:rsidRPr="00DA2C58">
          <w:rPr>
            <w:sz w:val="20"/>
            <w:szCs w:val="20"/>
          </w:rPr>
          <w:t xml:space="preserve">” means </w:t>
        </w:r>
      </w:ins>
      <w:ins w:id="49" w:author="Daimon Legal" w:date="2021-07-27T15:06:00Z">
        <w:r w:rsidR="00395F8B">
          <w:rPr>
            <w:sz w:val="20"/>
            <w:szCs w:val="20"/>
          </w:rPr>
          <w:t>[</w:t>
        </w:r>
      </w:ins>
      <w:ins w:id="50" w:author="Daimon Legal" w:date="2021-07-27T15:00:00Z">
        <w:r w:rsidRPr="00E1334F">
          <w:rPr>
            <w:sz w:val="20"/>
            <w:szCs w:val="20"/>
            <w:highlight w:val="yellow"/>
          </w:rPr>
          <w:t>INSERT REFERENCE TO DESIRED BLOCKCHAIN NETWORK</w:t>
        </w:r>
      </w:ins>
      <w:ins w:id="51" w:author="Daimon Legal" w:date="2021-07-27T15:06:00Z">
        <w:r w:rsidR="00395F8B">
          <w:rPr>
            <w:sz w:val="20"/>
            <w:szCs w:val="20"/>
          </w:rPr>
          <w:t>]</w:t>
        </w:r>
      </w:ins>
      <w:ins w:id="52" w:author="Daimon Legal" w:date="2021-07-27T15:00:00Z">
        <w:r w:rsidRPr="00DA2C58">
          <w:rPr>
            <w:sz w:val="20"/>
            <w:szCs w:val="20"/>
          </w:rPr>
          <w:t xml:space="preserve"> as recognized by the Designated Client.</w:t>
        </w:r>
      </w:ins>
    </w:p>
    <w:p w14:paraId="1F53621A" w14:textId="3798C301" w:rsidR="00906385" w:rsidRDefault="00CF47E8" w:rsidP="00FB0549">
      <w:pPr>
        <w:pStyle w:val="ListParagraph"/>
        <w:numPr>
          <w:ilvl w:val="1"/>
          <w:numId w:val="25"/>
        </w:numPr>
        <w:tabs>
          <w:tab w:val="left" w:pos="363"/>
        </w:tabs>
        <w:spacing w:before="164" w:line="244" w:lineRule="auto"/>
        <w:ind w:left="360" w:right="199" w:firstLine="0"/>
        <w:jc w:val="both"/>
        <w:rPr>
          <w:sz w:val="20"/>
          <w:szCs w:val="20"/>
        </w:rPr>
      </w:pPr>
      <w:ins w:id="53" w:author="Daimon Legal" w:date="2021-07-27T15:10:00Z">
        <w:r>
          <w:rPr>
            <w:b/>
            <w:bCs/>
            <w:sz w:val="20"/>
            <w:szCs w:val="20"/>
          </w:rPr>
          <w:t>“</w:t>
        </w:r>
      </w:ins>
      <w:ins w:id="54" w:author="Daimon Legal" w:date="2021-07-27T15:09:00Z">
        <w:r w:rsidR="00640CF4" w:rsidRPr="00CF47E8">
          <w:rPr>
            <w:b/>
            <w:bCs/>
            <w:sz w:val="20"/>
            <w:szCs w:val="20"/>
          </w:rPr>
          <w:t>Designated Client</w:t>
        </w:r>
        <w:r w:rsidR="00640CF4" w:rsidRPr="00906385">
          <w:rPr>
            <w:sz w:val="20"/>
            <w:szCs w:val="20"/>
          </w:rPr>
          <w:t xml:space="preserve">” means </w:t>
        </w:r>
        <w:r w:rsidR="00640CF4">
          <w:rPr>
            <w:sz w:val="20"/>
            <w:szCs w:val="20"/>
          </w:rPr>
          <w:t>[</w:t>
        </w:r>
        <w:r w:rsidR="00640CF4" w:rsidRPr="00E1334F">
          <w:rPr>
            <w:sz w:val="20"/>
            <w:szCs w:val="20"/>
            <w:highlight w:val="yellow"/>
          </w:rPr>
          <w:t>INSERT REFERENCE TO DESIRED BLOCKCHAIN CLIENT INCLUDING LINK TO OFFICIAL GITHU</w:t>
        </w:r>
      </w:ins>
      <w:ins w:id="55" w:author="Daimon Legal" w:date="2021-07-27T15:10:00Z">
        <w:r w:rsidR="000F3A7A">
          <w:rPr>
            <w:sz w:val="20"/>
            <w:szCs w:val="20"/>
            <w:highlight w:val="yellow"/>
          </w:rPr>
          <w:t>B</w:t>
        </w:r>
      </w:ins>
      <w:ins w:id="56" w:author="Daimon Legal" w:date="2021-07-27T15:09:00Z">
        <w:r w:rsidR="00640CF4" w:rsidRPr="00E1334F">
          <w:rPr>
            <w:sz w:val="20"/>
            <w:szCs w:val="20"/>
            <w:highlight w:val="yellow"/>
          </w:rPr>
          <w:t xml:space="preserve"> REPOSITORY IF AVAILABLE. CAN ALSO REVISE FOR MULTIPLE CLIENTS--E.G., HAVE 3 DESIGNATED CLIENTS AND SAY THAT THE DESIGNATED BLOCKCHAIN IS THE ONE AGREED UPON BY 2-OF-3</w:t>
        </w:r>
        <w:r w:rsidR="00640CF4" w:rsidRPr="00906385">
          <w:rPr>
            <w:sz w:val="20"/>
            <w:szCs w:val="20"/>
          </w:rPr>
          <w:t>.</w:t>
        </w:r>
        <w:r w:rsidR="00640CF4">
          <w:rPr>
            <w:sz w:val="20"/>
            <w:szCs w:val="20"/>
          </w:rPr>
          <w:t>]</w:t>
        </w:r>
      </w:ins>
    </w:p>
    <w:p w14:paraId="63EF11D7" w14:textId="0DAEE5A6" w:rsidR="00FC29EE" w:rsidRPr="006B1759" w:rsidRDefault="0068043B" w:rsidP="00FC29EE">
      <w:pPr>
        <w:pStyle w:val="ListParagraph"/>
        <w:numPr>
          <w:ilvl w:val="1"/>
          <w:numId w:val="25"/>
        </w:numPr>
        <w:tabs>
          <w:tab w:val="left" w:pos="363"/>
        </w:tabs>
        <w:spacing w:before="164" w:line="244" w:lineRule="auto"/>
        <w:ind w:left="360" w:right="199" w:firstLine="0"/>
        <w:jc w:val="both"/>
        <w:rPr>
          <w:ins w:id="57" w:author="Daimon Legal" w:date="2021-07-27T15:25:00Z"/>
          <w:sz w:val="20"/>
          <w:szCs w:val="20"/>
        </w:rPr>
      </w:pPr>
      <w:ins w:id="58" w:author="Daimon Legal" w:date="2021-07-28T11:53:00Z">
        <w:r w:rsidRPr="006B1759">
          <w:rPr>
            <w:sz w:val="20"/>
            <w:szCs w:val="20"/>
          </w:rPr>
          <w:lastRenderedPageBreak/>
          <w:t>“</w:t>
        </w:r>
        <w:r w:rsidRPr="006B1759">
          <w:rPr>
            <w:b/>
            <w:bCs/>
            <w:sz w:val="20"/>
            <w:szCs w:val="20"/>
          </w:rPr>
          <w:t>NFT</w:t>
        </w:r>
        <w:r w:rsidRPr="006B1759">
          <w:rPr>
            <w:sz w:val="20"/>
            <w:szCs w:val="20"/>
          </w:rPr>
          <w:t>”</w:t>
        </w:r>
        <w:r>
          <w:rPr>
            <w:sz w:val="20"/>
            <w:szCs w:val="20"/>
          </w:rPr>
          <w:t xml:space="preserve"> </w:t>
        </w:r>
      </w:ins>
      <w:ins w:id="59" w:author="Daimon Legal" w:date="2021-07-27T15:25:00Z">
        <w:r w:rsidR="00FC29EE" w:rsidRPr="006B1759">
          <w:rPr>
            <w:sz w:val="20"/>
            <w:szCs w:val="20"/>
          </w:rPr>
          <w:t xml:space="preserve">means any </w:t>
        </w:r>
        <w:r w:rsidR="00FC29EE">
          <w:rPr>
            <w:sz w:val="20"/>
            <w:szCs w:val="20"/>
          </w:rPr>
          <w:t>cryptographically secure</w:t>
        </w:r>
      </w:ins>
      <w:ins w:id="60" w:author="Daimon Legal" w:date="2021-07-27T16:24:00Z">
        <w:r w:rsidR="002A7E02">
          <w:rPr>
            <w:sz w:val="20"/>
            <w:szCs w:val="20"/>
          </w:rPr>
          <w:t>, non-fungible</w:t>
        </w:r>
      </w:ins>
      <w:ins w:id="61" w:author="Daimon Legal" w:date="2021-07-27T15:25:00Z">
        <w:r w:rsidR="00FC29EE" w:rsidRPr="006B1759">
          <w:rPr>
            <w:sz w:val="20"/>
            <w:szCs w:val="20"/>
          </w:rPr>
          <w:t xml:space="preserve"> token complying with the ERC-721 standard, ERC-1155 standard or other similar non-fungible token standard</w:t>
        </w:r>
      </w:ins>
      <w:ins w:id="62" w:author="Daimon Legal" w:date="2021-07-27T16:23:00Z">
        <w:r w:rsidR="00453B7C" w:rsidRPr="00453B7C">
          <w:t xml:space="preserve"> </w:t>
        </w:r>
        <w:r w:rsidR="00453B7C" w:rsidRPr="00453B7C">
          <w:rPr>
            <w:sz w:val="20"/>
            <w:szCs w:val="20"/>
          </w:rPr>
          <w:t>having a Uniform Resource Identifier (“URI”) identifying an appropriately configured JSON file conforming to the ERC-721 Metadata JSON Schema, ERC-1155 Metadata URI JSON Schema or a similar JSON schema, as applicable (such JSON file, the “Collectible ID”)</w:t>
        </w:r>
      </w:ins>
      <w:ins w:id="63" w:author="Daimon Legal" w:date="2021-07-27T15:25:00Z">
        <w:r w:rsidR="00FC29EE" w:rsidRPr="006B1759">
          <w:rPr>
            <w:sz w:val="20"/>
            <w:szCs w:val="20"/>
          </w:rPr>
          <w:t xml:space="preserve">. </w:t>
        </w:r>
      </w:ins>
    </w:p>
    <w:p w14:paraId="6DA0DB0E" w14:textId="7E8812A1" w:rsidR="00DA2C58" w:rsidRPr="00906385" w:rsidDel="00DA2C58" w:rsidRDefault="00DA2C58" w:rsidP="00FB0549">
      <w:pPr>
        <w:pStyle w:val="ListParagraph"/>
        <w:numPr>
          <w:ilvl w:val="1"/>
          <w:numId w:val="25"/>
        </w:numPr>
        <w:tabs>
          <w:tab w:val="left" w:pos="363"/>
        </w:tabs>
        <w:spacing w:before="164" w:line="244" w:lineRule="auto"/>
        <w:ind w:left="360" w:right="199" w:firstLine="0"/>
        <w:jc w:val="both"/>
        <w:rPr>
          <w:del w:id="64" w:author="Daimon Legal" w:date="2021-07-27T15:01:00Z"/>
          <w:sz w:val="20"/>
          <w:szCs w:val="20"/>
        </w:rPr>
      </w:pPr>
    </w:p>
    <w:p w14:paraId="51D3BA5A" w14:textId="1FFCEBC1" w:rsidR="00D36371" w:rsidRPr="00D36371" w:rsidRDefault="001C7118" w:rsidP="0050171F">
      <w:pPr>
        <w:pStyle w:val="ListParagraph"/>
        <w:numPr>
          <w:ilvl w:val="1"/>
          <w:numId w:val="25"/>
        </w:numPr>
        <w:tabs>
          <w:tab w:val="left" w:pos="363"/>
        </w:tabs>
        <w:spacing w:before="164" w:line="244" w:lineRule="auto"/>
        <w:ind w:left="360" w:right="199" w:firstLine="0"/>
        <w:jc w:val="both"/>
        <w:rPr>
          <w:sz w:val="20"/>
          <w:szCs w:val="20"/>
        </w:rPr>
      </w:pPr>
      <w:r w:rsidRPr="00D36371">
        <w:rPr>
          <w:sz w:val="20"/>
          <w:szCs w:val="20"/>
        </w:rPr>
        <w:t>“</w:t>
      </w:r>
      <w:del w:id="65" w:author="Daimon Legal" w:date="2021-07-27T15:11:00Z">
        <w:r w:rsidRPr="00D36371" w:rsidDel="00AC58C9">
          <w:rPr>
            <w:b/>
            <w:bCs/>
            <w:sz w:val="20"/>
            <w:szCs w:val="20"/>
          </w:rPr>
          <w:delText xml:space="preserve">Ethereum </w:delText>
        </w:r>
      </w:del>
      <w:r w:rsidRPr="00D36371">
        <w:rPr>
          <w:b/>
          <w:bCs/>
          <w:sz w:val="20"/>
          <w:szCs w:val="20"/>
        </w:rPr>
        <w:t>Persistent Fork</w:t>
      </w:r>
      <w:r w:rsidRPr="00D36371">
        <w:rPr>
          <w:sz w:val="20"/>
          <w:szCs w:val="20"/>
        </w:rPr>
        <w:t>” means a</w:t>
      </w:r>
      <w:del w:id="66" w:author="Daimon Legal" w:date="2021-07-27T15:12:00Z">
        <w:r w:rsidRPr="00D36371" w:rsidDel="00454C8F">
          <w:rPr>
            <w:sz w:val="20"/>
            <w:szCs w:val="20"/>
          </w:rPr>
          <w:delText>n</w:delText>
        </w:r>
      </w:del>
      <w:r w:rsidRPr="00D36371">
        <w:rPr>
          <w:sz w:val="20"/>
          <w:szCs w:val="20"/>
        </w:rPr>
        <w:t xml:space="preserve"> </w:t>
      </w:r>
      <w:del w:id="67" w:author="Daimon Legal" w:date="2021-07-27T15:11:00Z">
        <w:r w:rsidRPr="00D36371" w:rsidDel="00AC58C9">
          <w:rPr>
            <w:sz w:val="20"/>
            <w:szCs w:val="20"/>
          </w:rPr>
          <w:delText xml:space="preserve">Ethereum </w:delText>
        </w:r>
      </w:del>
      <w:r w:rsidRPr="00D36371">
        <w:rPr>
          <w:sz w:val="20"/>
          <w:szCs w:val="20"/>
        </w:rPr>
        <w:t xml:space="preserve">network and blockchain generally recognized in the blockchain industry as the mainnet and consensus blockchain of a persistent “contentious </w:t>
      </w:r>
      <w:proofErr w:type="spellStart"/>
      <w:r w:rsidRPr="00D36371">
        <w:rPr>
          <w:sz w:val="20"/>
          <w:szCs w:val="20"/>
        </w:rPr>
        <w:t>hardfork</w:t>
      </w:r>
      <w:proofErr w:type="spellEnd"/>
      <w:r w:rsidRPr="00D36371">
        <w:rPr>
          <w:sz w:val="20"/>
          <w:szCs w:val="20"/>
        </w:rPr>
        <w:t xml:space="preserve">” from </w:t>
      </w:r>
      <w:del w:id="68" w:author="Daimon Legal" w:date="2021-07-27T15:12:00Z">
        <w:r w:rsidRPr="00D36371" w:rsidDel="00454C8F">
          <w:rPr>
            <w:sz w:val="20"/>
            <w:szCs w:val="20"/>
          </w:rPr>
          <w:delText>Ethereum</w:delText>
        </w:r>
      </w:del>
      <w:ins w:id="69" w:author="Daimon Legal" w:date="2021-07-27T15:12:00Z">
        <w:r w:rsidR="00454C8F" w:rsidRPr="00D36371">
          <w:rPr>
            <w:sz w:val="20"/>
            <w:szCs w:val="20"/>
          </w:rPr>
          <w:t>the Designated Blockchain Network</w:t>
        </w:r>
      </w:ins>
      <w:r w:rsidRPr="00D36371">
        <w:rPr>
          <w:sz w:val="20"/>
          <w:szCs w:val="20"/>
        </w:rPr>
        <w:t xml:space="preserve">, provided that such hardfork has or would reasonably be expected to have material value independent from </w:t>
      </w:r>
      <w:ins w:id="70" w:author="Daimon Legal" w:date="2021-07-27T15:12:00Z">
        <w:r w:rsidR="007407EA" w:rsidRPr="00D36371">
          <w:rPr>
            <w:sz w:val="20"/>
            <w:szCs w:val="20"/>
          </w:rPr>
          <w:t>the Designated Blockchain Network</w:t>
        </w:r>
      </w:ins>
      <w:del w:id="71" w:author="Daimon Legal" w:date="2021-07-27T15:12:00Z">
        <w:r w:rsidRPr="00D36371" w:rsidDel="007407EA">
          <w:rPr>
            <w:sz w:val="20"/>
            <w:szCs w:val="20"/>
          </w:rPr>
          <w:delText>Ethereum</w:delText>
        </w:r>
      </w:del>
      <w:r w:rsidRPr="00D36371">
        <w:rPr>
          <w:sz w:val="20"/>
          <w:szCs w:val="20"/>
        </w:rPr>
        <w:t>.</w:t>
      </w:r>
      <w:del w:id="72" w:author="Daimon Legal" w:date="2021-07-27T15:25:00Z">
        <w:r w:rsidR="005A463D" w:rsidRPr="00D36371" w:rsidDel="00FC29EE">
          <w:rPr>
            <w:sz w:val="20"/>
            <w:szCs w:val="20"/>
          </w:rPr>
          <w:delText>“</w:delText>
        </w:r>
        <w:r w:rsidR="005A463D" w:rsidRPr="00D36371" w:rsidDel="00FC29EE">
          <w:rPr>
            <w:b/>
            <w:bCs/>
            <w:sz w:val="20"/>
            <w:szCs w:val="20"/>
          </w:rPr>
          <w:delText>NFTs</w:delText>
        </w:r>
        <w:r w:rsidR="005A463D" w:rsidRPr="00D36371" w:rsidDel="00FC29EE">
          <w:rPr>
            <w:sz w:val="20"/>
            <w:szCs w:val="20"/>
          </w:rPr>
          <w:delText>”</w:delText>
        </w:r>
      </w:del>
      <w:del w:id="73" w:author="Daimon Legal" w:date="2021-07-27T15:15:00Z">
        <w:r w:rsidR="005A463D" w:rsidRPr="00D36371" w:rsidDel="00586B9C">
          <w:rPr>
            <w:sz w:val="20"/>
            <w:szCs w:val="20"/>
          </w:rPr>
          <w:delText xml:space="preserve"> </w:delText>
        </w:r>
      </w:del>
      <w:del w:id="74" w:author="Daimon Legal" w:date="2021-07-27T15:25:00Z">
        <w:r w:rsidR="005A463D" w:rsidRPr="00D36371" w:rsidDel="00FC29EE">
          <w:rPr>
            <w:sz w:val="20"/>
            <w:szCs w:val="20"/>
          </w:rPr>
          <w:delText xml:space="preserve">means </w:delText>
        </w:r>
        <w:r w:rsidR="00A26FC6" w:rsidRPr="00D36371" w:rsidDel="00FC29EE">
          <w:rPr>
            <w:sz w:val="20"/>
            <w:szCs w:val="20"/>
          </w:rPr>
          <w:delText>any</w:delText>
        </w:r>
        <w:r w:rsidR="008B21B6" w:rsidRPr="00D36371" w:rsidDel="00FC29EE">
          <w:rPr>
            <w:sz w:val="20"/>
            <w:szCs w:val="20"/>
          </w:rPr>
          <w:delText xml:space="preserve"> </w:delText>
        </w:r>
      </w:del>
      <w:del w:id="75" w:author="Daimon Legal" w:date="2021-07-27T14:56:00Z">
        <w:r w:rsidR="005A463D" w:rsidRPr="00D36371" w:rsidDel="00D144AC">
          <w:rPr>
            <w:sz w:val="20"/>
            <w:szCs w:val="20"/>
          </w:rPr>
          <w:delText>Ethereum-based</w:delText>
        </w:r>
      </w:del>
      <w:del w:id="76" w:author="Daimon Legal" w:date="2021-07-27T15:25:00Z">
        <w:r w:rsidR="005A463D" w:rsidRPr="00D36371" w:rsidDel="00FC29EE">
          <w:rPr>
            <w:sz w:val="20"/>
            <w:szCs w:val="20"/>
          </w:rPr>
          <w:delText xml:space="preserve"> tokens complying with the ERC-721 standard, ERC-1155 standard or other similar non-fungible token standard</w:delText>
        </w:r>
      </w:del>
    </w:p>
    <w:p w14:paraId="79E729C8" w14:textId="57040F81" w:rsidR="00874A80" w:rsidRPr="006B1759" w:rsidRDefault="00D46B94" w:rsidP="00A264DA">
      <w:pPr>
        <w:pStyle w:val="ListParagraph"/>
        <w:numPr>
          <w:ilvl w:val="0"/>
          <w:numId w:val="25"/>
        </w:numPr>
        <w:tabs>
          <w:tab w:val="left" w:pos="480"/>
          <w:tab w:val="left" w:pos="481"/>
        </w:tabs>
        <w:spacing w:before="203" w:line="244" w:lineRule="auto"/>
        <w:ind w:left="121" w:right="250" w:hanging="1"/>
        <w:jc w:val="both"/>
        <w:rPr>
          <w:sz w:val="20"/>
          <w:szCs w:val="20"/>
        </w:rPr>
      </w:pPr>
      <w:r w:rsidRPr="006B1759">
        <w:rPr>
          <w:b/>
          <w:sz w:val="20"/>
          <w:szCs w:val="20"/>
        </w:rPr>
        <w:t>Ownership.</w:t>
      </w:r>
      <w:r w:rsidRPr="006B1759">
        <w:rPr>
          <w:b/>
          <w:spacing w:val="-18"/>
          <w:sz w:val="20"/>
          <w:szCs w:val="20"/>
        </w:rPr>
        <w:t xml:space="preserve"> </w:t>
      </w:r>
      <w:r w:rsidR="00C5106E" w:rsidRPr="006B1759">
        <w:rPr>
          <w:sz w:val="20"/>
          <w:szCs w:val="20"/>
        </w:rPr>
        <w:t>The Creator hereby represents and warrants</w:t>
      </w:r>
      <w:r w:rsidR="006C3AB2" w:rsidRPr="009A2AB1">
        <w:rPr>
          <w:sz w:val="20"/>
          <w:szCs w:val="20"/>
        </w:rPr>
        <w:t>, to and for the benefi</w:t>
      </w:r>
      <w:r w:rsidR="006C3AB2" w:rsidRPr="006B1759">
        <w:rPr>
          <w:sz w:val="20"/>
          <w:szCs w:val="20"/>
        </w:rPr>
        <w:t>t of the Collector and each Sublicensee</w:t>
      </w:r>
      <w:r w:rsidR="00C5106E" w:rsidRPr="006B1759">
        <w:rPr>
          <w:sz w:val="20"/>
          <w:szCs w:val="20"/>
        </w:rPr>
        <w:t xml:space="preserve"> that</w:t>
      </w:r>
      <w:r w:rsidR="00BC7EFC" w:rsidRPr="006B1759">
        <w:rPr>
          <w:sz w:val="20"/>
          <w:szCs w:val="20"/>
        </w:rPr>
        <w:t>: (a)</w:t>
      </w:r>
      <w:r w:rsidR="00C5106E" w:rsidRPr="006B1759">
        <w:rPr>
          <w:sz w:val="20"/>
          <w:szCs w:val="20"/>
        </w:rPr>
        <w:t xml:space="preserve"> the Collectible Image is an original work of authorship by the Creator or an original work of authorship by a person from whom Creator has a vali</w:t>
      </w:r>
      <w:r w:rsidR="009A7CC3" w:rsidRPr="006B1759">
        <w:rPr>
          <w:sz w:val="20"/>
          <w:szCs w:val="20"/>
        </w:rPr>
        <w:t>d and enforceable</w:t>
      </w:r>
      <w:r w:rsidR="00C5106E" w:rsidRPr="006B1759">
        <w:rPr>
          <w:sz w:val="20"/>
          <w:szCs w:val="20"/>
        </w:rPr>
        <w:t xml:space="preserve"> license permitting the Creator to license the Collectible Image to others upon</w:t>
      </w:r>
      <w:ins w:id="77" w:author="Daimon Legal" w:date="2021-07-27T15:56:00Z">
        <w:r w:rsidR="000E170E">
          <w:rPr>
            <w:sz w:val="20"/>
            <w:szCs w:val="20"/>
          </w:rPr>
          <w:t xml:space="preserve">, and </w:t>
        </w:r>
      </w:ins>
      <w:del w:id="78" w:author="Daimon Legal" w:date="2021-07-27T15:56:00Z">
        <w:r w:rsidR="00C5106E" w:rsidRPr="006B1759" w:rsidDel="000E170E">
          <w:rPr>
            <w:sz w:val="20"/>
            <w:szCs w:val="20"/>
          </w:rPr>
          <w:delText xml:space="preserve"> the terms and </w:delText>
        </w:r>
      </w:del>
      <w:r w:rsidR="00C5106E" w:rsidRPr="006B1759">
        <w:rPr>
          <w:sz w:val="20"/>
          <w:szCs w:val="20"/>
        </w:rPr>
        <w:t>subject to</w:t>
      </w:r>
      <w:ins w:id="79" w:author="Daimon Legal" w:date="2021-07-27T15:56:00Z">
        <w:r w:rsidR="000E170E">
          <w:rPr>
            <w:sz w:val="20"/>
            <w:szCs w:val="20"/>
          </w:rPr>
          <w:t>,</w:t>
        </w:r>
      </w:ins>
      <w:r w:rsidR="00C5106E" w:rsidRPr="006B1759">
        <w:rPr>
          <w:sz w:val="20"/>
          <w:szCs w:val="20"/>
        </w:rPr>
        <w:t xml:space="preserve"> the conditions of these Terms</w:t>
      </w:r>
      <w:r w:rsidR="00BC7EFC" w:rsidRPr="006B1759">
        <w:rPr>
          <w:sz w:val="20"/>
          <w:szCs w:val="20"/>
        </w:rPr>
        <w:t xml:space="preserve">; (b) the Collector’s ownership of the NFT and use of the Collectible Image and Collectible in accordance with these Terms will be free and clear of all </w:t>
      </w:r>
      <w:r w:rsidR="00A66563">
        <w:rPr>
          <w:sz w:val="20"/>
          <w:szCs w:val="20"/>
        </w:rPr>
        <w:t xml:space="preserve">additional </w:t>
      </w:r>
      <w:r w:rsidR="00BC7EFC" w:rsidRPr="006B1759">
        <w:rPr>
          <w:sz w:val="20"/>
          <w:szCs w:val="20"/>
        </w:rPr>
        <w:t>claims, encumbrances, liens and security interests of any kind; and (c) the Collectible Image and the Collectible do not infringe, misappropriate or otherwise violate any intellectual property or other right of any third party.</w:t>
      </w:r>
      <w:r w:rsidR="00C5106E" w:rsidRPr="009A2AB1">
        <w:rPr>
          <w:bCs/>
          <w:spacing w:val="-18"/>
          <w:sz w:val="20"/>
          <w:szCs w:val="20"/>
        </w:rPr>
        <w:t xml:space="preserve"> </w:t>
      </w:r>
      <w:r w:rsidR="006C1D53">
        <w:rPr>
          <w:sz w:val="20"/>
          <w:szCs w:val="20"/>
        </w:rPr>
        <w:t xml:space="preserve">If the Collectible Image is licensed to the Creator, then: (x) Creator hereby represents and warrants that it is acting on behalf of, and with all necessary and desirable authorization from, the licensors; and (y) </w:t>
      </w:r>
      <w:r w:rsidR="00E36888">
        <w:rPr>
          <w:sz w:val="20"/>
          <w:szCs w:val="20"/>
        </w:rPr>
        <w:t xml:space="preserve">to the extent permitted by law, </w:t>
      </w:r>
      <w:r w:rsidR="006C1D53">
        <w:rPr>
          <w:sz w:val="20"/>
          <w:szCs w:val="20"/>
        </w:rPr>
        <w:t>all other references to the “</w:t>
      </w:r>
      <w:r w:rsidR="006C1D53" w:rsidRPr="006C1D53">
        <w:rPr>
          <w:b/>
          <w:bCs/>
          <w:sz w:val="20"/>
          <w:szCs w:val="20"/>
        </w:rPr>
        <w:t>Creator</w:t>
      </w:r>
      <w:r w:rsidR="006C1D53">
        <w:rPr>
          <w:sz w:val="20"/>
          <w:szCs w:val="20"/>
        </w:rPr>
        <w:t>” in these Terms shall be deemed to include such licensors</w:t>
      </w:r>
      <w:r w:rsidR="00266276">
        <w:rPr>
          <w:sz w:val="20"/>
          <w:szCs w:val="20"/>
        </w:rPr>
        <w:t>, including, without limitation for purposes of every grant of rights made by ‘the Creator’ hereunder</w:t>
      </w:r>
      <w:r w:rsidR="006C1D53">
        <w:rPr>
          <w:sz w:val="20"/>
          <w:szCs w:val="20"/>
        </w:rPr>
        <w:t xml:space="preserve">. </w:t>
      </w:r>
      <w:del w:id="80" w:author="Daimon Legal" w:date="2021-07-27T16:13:00Z">
        <w:r w:rsidR="006C1D53" w:rsidRPr="006C1D53" w:rsidDel="00C96DA0">
          <w:rPr>
            <w:sz w:val="20"/>
            <w:szCs w:val="20"/>
          </w:rPr>
          <w:delText>E</w:delText>
        </w:r>
        <w:r w:rsidRPr="006C1D53" w:rsidDel="00C96DA0">
          <w:rPr>
            <w:sz w:val="20"/>
            <w:szCs w:val="20"/>
          </w:rPr>
          <w:delText>xcept</w:delText>
        </w:r>
        <w:r w:rsidRPr="006B1759" w:rsidDel="00C96DA0">
          <w:rPr>
            <w:spacing w:val="-18"/>
            <w:sz w:val="20"/>
            <w:szCs w:val="20"/>
          </w:rPr>
          <w:delText xml:space="preserve"> </w:delText>
        </w:r>
        <w:r w:rsidRPr="006B1759" w:rsidDel="00C96DA0">
          <w:rPr>
            <w:sz w:val="20"/>
            <w:szCs w:val="20"/>
          </w:rPr>
          <w:delText>as</w:delText>
        </w:r>
        <w:r w:rsidRPr="006B1759" w:rsidDel="00C96DA0">
          <w:rPr>
            <w:spacing w:val="-18"/>
            <w:sz w:val="20"/>
            <w:szCs w:val="20"/>
          </w:rPr>
          <w:delText xml:space="preserve"> </w:delText>
        </w:r>
        <w:r w:rsidRPr="006B1759" w:rsidDel="00C96DA0">
          <w:rPr>
            <w:sz w:val="20"/>
            <w:szCs w:val="20"/>
          </w:rPr>
          <w:delText>expressly</w:delText>
        </w:r>
        <w:r w:rsidRPr="006B1759" w:rsidDel="00C96DA0">
          <w:rPr>
            <w:spacing w:val="-17"/>
            <w:sz w:val="20"/>
            <w:szCs w:val="20"/>
          </w:rPr>
          <w:delText xml:space="preserve"> </w:delText>
        </w:r>
        <w:r w:rsidRPr="006B1759" w:rsidDel="00C96DA0">
          <w:rPr>
            <w:sz w:val="20"/>
            <w:szCs w:val="20"/>
          </w:rPr>
          <w:delText>granted</w:delText>
        </w:r>
        <w:r w:rsidRPr="006B1759" w:rsidDel="00C96DA0">
          <w:rPr>
            <w:spacing w:val="-18"/>
            <w:sz w:val="20"/>
            <w:szCs w:val="20"/>
          </w:rPr>
          <w:delText xml:space="preserve"> </w:delText>
        </w:r>
        <w:r w:rsidRPr="006B1759" w:rsidDel="00C96DA0">
          <w:rPr>
            <w:sz w:val="20"/>
            <w:szCs w:val="20"/>
          </w:rPr>
          <w:delText>in</w:delText>
        </w:r>
        <w:r w:rsidRPr="006B1759" w:rsidDel="00C96DA0">
          <w:rPr>
            <w:spacing w:val="-18"/>
            <w:sz w:val="20"/>
            <w:szCs w:val="20"/>
          </w:rPr>
          <w:delText xml:space="preserve"> </w:delText>
        </w:r>
        <w:r w:rsidR="00532955" w:rsidRPr="006B1759" w:rsidDel="00C96DA0">
          <w:rPr>
            <w:sz w:val="20"/>
            <w:szCs w:val="20"/>
          </w:rPr>
          <w:delText>these Terms</w:delText>
        </w:r>
        <w:r w:rsidRPr="006B1759" w:rsidDel="00C96DA0">
          <w:rPr>
            <w:sz w:val="20"/>
            <w:szCs w:val="20"/>
          </w:rPr>
          <w:delText>,</w:delText>
        </w:r>
        <w:r w:rsidRPr="006B1759" w:rsidDel="00C96DA0">
          <w:rPr>
            <w:spacing w:val="-18"/>
            <w:sz w:val="20"/>
            <w:szCs w:val="20"/>
          </w:rPr>
          <w:delText xml:space="preserve"> </w:delText>
        </w:r>
        <w:r w:rsidR="0070609C" w:rsidRPr="006B1759" w:rsidDel="00C96DA0">
          <w:rPr>
            <w:sz w:val="20"/>
            <w:szCs w:val="20"/>
          </w:rPr>
          <w:delText>the Creator</w:delText>
        </w:r>
        <w:r w:rsidRPr="00E36888" w:rsidDel="00C96DA0">
          <w:rPr>
            <w:spacing w:val="-18"/>
            <w:sz w:val="20"/>
          </w:rPr>
          <w:delText xml:space="preserve"> </w:delText>
        </w:r>
        <w:r w:rsidRPr="006B1759" w:rsidDel="00C96DA0">
          <w:rPr>
            <w:sz w:val="20"/>
            <w:szCs w:val="20"/>
          </w:rPr>
          <w:delText>retain</w:delText>
        </w:r>
        <w:r w:rsidR="006C1D53" w:rsidDel="00C96DA0">
          <w:rPr>
            <w:sz w:val="20"/>
            <w:szCs w:val="20"/>
          </w:rPr>
          <w:delText>s</w:delText>
        </w:r>
        <w:r w:rsidRPr="006B1759" w:rsidDel="00C96DA0">
          <w:rPr>
            <w:spacing w:val="-18"/>
            <w:sz w:val="20"/>
            <w:szCs w:val="20"/>
          </w:rPr>
          <w:delText xml:space="preserve"> </w:delText>
        </w:r>
        <w:r w:rsidRPr="006B1759" w:rsidDel="00C96DA0">
          <w:rPr>
            <w:sz w:val="20"/>
            <w:szCs w:val="20"/>
          </w:rPr>
          <w:delText>all</w:delText>
        </w:r>
        <w:r w:rsidRPr="006B1759" w:rsidDel="00C96DA0">
          <w:rPr>
            <w:spacing w:val="-18"/>
            <w:sz w:val="20"/>
            <w:szCs w:val="20"/>
          </w:rPr>
          <w:delText xml:space="preserve"> </w:delText>
        </w:r>
        <w:r w:rsidRPr="006B1759" w:rsidDel="00C96DA0">
          <w:rPr>
            <w:sz w:val="20"/>
            <w:szCs w:val="20"/>
          </w:rPr>
          <w:delText>rights,</w:delText>
        </w:r>
        <w:r w:rsidRPr="006B1759" w:rsidDel="00C96DA0">
          <w:rPr>
            <w:spacing w:val="-18"/>
            <w:sz w:val="20"/>
            <w:szCs w:val="20"/>
          </w:rPr>
          <w:delText xml:space="preserve"> </w:delText>
        </w:r>
        <w:r w:rsidRPr="006B1759" w:rsidDel="00C96DA0">
          <w:rPr>
            <w:sz w:val="20"/>
            <w:szCs w:val="20"/>
          </w:rPr>
          <w:delText>title,</w:delText>
        </w:r>
        <w:r w:rsidRPr="006B1759" w:rsidDel="00C96DA0">
          <w:rPr>
            <w:spacing w:val="-17"/>
            <w:sz w:val="20"/>
            <w:szCs w:val="20"/>
          </w:rPr>
          <w:delText xml:space="preserve"> </w:delText>
        </w:r>
        <w:r w:rsidRPr="006B1759" w:rsidDel="00C96DA0">
          <w:rPr>
            <w:sz w:val="20"/>
            <w:szCs w:val="20"/>
          </w:rPr>
          <w:delText>and</w:delText>
        </w:r>
        <w:r w:rsidRPr="006B1759" w:rsidDel="00C96DA0">
          <w:rPr>
            <w:spacing w:val="-18"/>
            <w:sz w:val="20"/>
            <w:szCs w:val="20"/>
          </w:rPr>
          <w:delText xml:space="preserve"> </w:delText>
        </w:r>
        <w:r w:rsidRPr="006B1759" w:rsidDel="00C96DA0">
          <w:rPr>
            <w:sz w:val="20"/>
            <w:szCs w:val="20"/>
          </w:rPr>
          <w:delText>interest</w:delText>
        </w:r>
        <w:r w:rsidRPr="006B1759" w:rsidDel="00C96DA0">
          <w:rPr>
            <w:spacing w:val="-18"/>
            <w:sz w:val="20"/>
            <w:szCs w:val="20"/>
          </w:rPr>
          <w:delText xml:space="preserve"> </w:delText>
        </w:r>
        <w:r w:rsidRPr="006B1759" w:rsidDel="00C96DA0">
          <w:rPr>
            <w:sz w:val="20"/>
            <w:szCs w:val="20"/>
          </w:rPr>
          <w:delText>in and</w:delText>
        </w:r>
        <w:r w:rsidRPr="006B1759" w:rsidDel="00C96DA0">
          <w:rPr>
            <w:spacing w:val="-14"/>
            <w:sz w:val="20"/>
            <w:szCs w:val="20"/>
          </w:rPr>
          <w:delText xml:space="preserve"> </w:delText>
        </w:r>
        <w:r w:rsidRPr="006B1759" w:rsidDel="00C96DA0">
          <w:rPr>
            <w:sz w:val="20"/>
            <w:szCs w:val="20"/>
          </w:rPr>
          <w:delText>to</w:delText>
        </w:r>
        <w:r w:rsidRPr="006B1759" w:rsidDel="00C96DA0">
          <w:rPr>
            <w:spacing w:val="-15"/>
            <w:sz w:val="20"/>
            <w:szCs w:val="20"/>
          </w:rPr>
          <w:delText xml:space="preserve"> </w:delText>
        </w:r>
        <w:r w:rsidRPr="006B1759" w:rsidDel="00C96DA0">
          <w:rPr>
            <w:sz w:val="20"/>
            <w:szCs w:val="20"/>
          </w:rPr>
          <w:delText>the</w:delText>
        </w:r>
        <w:r w:rsidRPr="006B1759" w:rsidDel="00C96DA0">
          <w:rPr>
            <w:spacing w:val="-15"/>
            <w:sz w:val="20"/>
            <w:szCs w:val="20"/>
          </w:rPr>
          <w:delText xml:space="preserve"> </w:delText>
        </w:r>
        <w:r w:rsidRPr="006B1759" w:rsidDel="00C96DA0">
          <w:rPr>
            <w:sz w:val="20"/>
            <w:szCs w:val="20"/>
          </w:rPr>
          <w:delText>Collectible Images.</w:delText>
        </w:r>
        <w:r w:rsidRPr="00E36888" w:rsidDel="00C96DA0">
          <w:rPr>
            <w:spacing w:val="-13"/>
            <w:sz w:val="20"/>
          </w:rPr>
          <w:delText xml:space="preserve"> </w:delText>
        </w:r>
      </w:del>
    </w:p>
    <w:p w14:paraId="343AD671" w14:textId="46227758" w:rsidR="00874A80" w:rsidRPr="006B1759" w:rsidRDefault="00D46B94" w:rsidP="00A264DA">
      <w:pPr>
        <w:pStyle w:val="Heading1"/>
        <w:numPr>
          <w:ilvl w:val="0"/>
          <w:numId w:val="25"/>
        </w:numPr>
        <w:tabs>
          <w:tab w:val="left" w:pos="481"/>
          <w:tab w:val="left" w:pos="482"/>
        </w:tabs>
        <w:spacing w:before="202"/>
        <w:ind w:left="481" w:hanging="361"/>
        <w:jc w:val="both"/>
      </w:pPr>
      <w:bookmarkStart w:id="81" w:name="3.__License_Terms_and_Specific_Restricti"/>
      <w:bookmarkStart w:id="82" w:name="3.1.__Standard_License_and_Specific_Rest"/>
      <w:bookmarkEnd w:id="81"/>
      <w:bookmarkEnd w:id="82"/>
      <w:r w:rsidRPr="006B1759">
        <w:t>License Terms and Specific Restrictions Applicable to</w:t>
      </w:r>
      <w:r w:rsidRPr="006B1759">
        <w:rPr>
          <w:spacing w:val="-17"/>
        </w:rPr>
        <w:t xml:space="preserve"> </w:t>
      </w:r>
      <w:r w:rsidR="00B878D2" w:rsidRPr="006B1759">
        <w:t>Collectible Image</w:t>
      </w:r>
      <w:r w:rsidRPr="006B1759">
        <w:t>s</w:t>
      </w:r>
    </w:p>
    <w:p w14:paraId="4C808C66" w14:textId="1B1F8A97" w:rsidR="00A15ED5" w:rsidRPr="006B1759" w:rsidRDefault="00D53D71" w:rsidP="00776797">
      <w:pPr>
        <w:pStyle w:val="ListParagraph"/>
        <w:numPr>
          <w:ilvl w:val="1"/>
          <w:numId w:val="25"/>
        </w:numPr>
        <w:tabs>
          <w:tab w:val="left" w:pos="363"/>
        </w:tabs>
        <w:spacing w:before="164" w:line="244" w:lineRule="auto"/>
        <w:ind w:left="360" w:right="240" w:firstLine="0"/>
        <w:jc w:val="both"/>
        <w:rPr>
          <w:sz w:val="20"/>
          <w:szCs w:val="20"/>
        </w:rPr>
      </w:pPr>
      <w:r w:rsidRPr="006B1759">
        <w:rPr>
          <w:b/>
          <w:sz w:val="20"/>
          <w:szCs w:val="20"/>
        </w:rPr>
        <w:t>License to Collectible Image</w:t>
      </w:r>
      <w:r w:rsidR="00D46B94" w:rsidRPr="006B1759">
        <w:rPr>
          <w:b/>
          <w:sz w:val="20"/>
          <w:szCs w:val="20"/>
        </w:rPr>
        <w:t>.</w:t>
      </w:r>
      <w:r w:rsidR="0009170E" w:rsidRPr="006B1759">
        <w:rPr>
          <w:b/>
          <w:sz w:val="20"/>
          <w:szCs w:val="20"/>
        </w:rPr>
        <w:t xml:space="preserve"> </w:t>
      </w:r>
      <w:r w:rsidR="00D91E3E" w:rsidRPr="006B1759">
        <w:rPr>
          <w:bCs/>
          <w:sz w:val="20"/>
          <w:szCs w:val="20"/>
        </w:rPr>
        <w:t xml:space="preserve">For the promises received and given and other good and valuable consideration, </w:t>
      </w:r>
      <w:r w:rsidR="00A26FC6" w:rsidRPr="006B1759">
        <w:rPr>
          <w:bCs/>
          <w:sz w:val="20"/>
          <w:szCs w:val="20"/>
        </w:rPr>
        <w:t xml:space="preserve">including the purchase price, if any, paid for the Collectible, </w:t>
      </w:r>
      <w:r w:rsidR="00D91E3E" w:rsidRPr="006B1759">
        <w:rPr>
          <w:bCs/>
          <w:sz w:val="20"/>
          <w:szCs w:val="20"/>
        </w:rPr>
        <w:t xml:space="preserve">the sufficiency of which is hereby acknowledged, </w:t>
      </w:r>
      <w:r w:rsidR="00D91E3E" w:rsidRPr="006B1759">
        <w:rPr>
          <w:sz w:val="20"/>
          <w:szCs w:val="20"/>
        </w:rPr>
        <w:t>t</w:t>
      </w:r>
      <w:r w:rsidRPr="006B1759">
        <w:rPr>
          <w:sz w:val="20"/>
          <w:szCs w:val="20"/>
        </w:rPr>
        <w:t>h</w:t>
      </w:r>
      <w:r w:rsidR="006D69EA">
        <w:rPr>
          <w:sz w:val="20"/>
          <w:szCs w:val="20"/>
        </w:rPr>
        <w:t xml:space="preserve">e </w:t>
      </w:r>
      <w:r w:rsidRPr="006B1759">
        <w:rPr>
          <w:sz w:val="20"/>
          <w:szCs w:val="20"/>
        </w:rPr>
        <w:t>Creator hereby grants to each Collector</w:t>
      </w:r>
      <w:r w:rsidR="00D91E3E" w:rsidRPr="006B1759">
        <w:rPr>
          <w:sz w:val="20"/>
          <w:szCs w:val="20"/>
        </w:rPr>
        <w:t xml:space="preserve"> a license</w:t>
      </w:r>
      <w:r w:rsidR="00D91E3E" w:rsidRPr="006B1759">
        <w:rPr>
          <w:spacing w:val="-25"/>
          <w:sz w:val="20"/>
          <w:szCs w:val="20"/>
        </w:rPr>
        <w:t xml:space="preserve"> </w:t>
      </w:r>
      <w:r w:rsidRPr="006B1759">
        <w:rPr>
          <w:sz w:val="20"/>
          <w:szCs w:val="20"/>
        </w:rPr>
        <w:t>to</w:t>
      </w:r>
      <w:r w:rsidR="00A15ED5" w:rsidRPr="006B1759">
        <w:rPr>
          <w:sz w:val="20"/>
          <w:szCs w:val="20"/>
        </w:rPr>
        <w:t xml:space="preserve"> the Collectible Image</w:t>
      </w:r>
      <w:r w:rsidR="00326F83" w:rsidRPr="006B1759">
        <w:rPr>
          <w:sz w:val="20"/>
          <w:szCs w:val="20"/>
        </w:rPr>
        <w:t xml:space="preserve">, </w:t>
      </w:r>
      <w:r w:rsidR="00E41D3B" w:rsidRPr="006B1759">
        <w:rPr>
          <w:sz w:val="20"/>
          <w:szCs w:val="20"/>
        </w:rPr>
        <w:t>upon the following terms and conditions and the other terms and conditions of these Terms</w:t>
      </w:r>
      <w:r w:rsidR="00A15ED5" w:rsidRPr="006B1759">
        <w:rPr>
          <w:sz w:val="20"/>
          <w:szCs w:val="20"/>
        </w:rPr>
        <w:t xml:space="preserve">: </w:t>
      </w:r>
    </w:p>
    <w:p w14:paraId="6E859549" w14:textId="7D52B481" w:rsidR="00A15ED5" w:rsidRPr="006B1759"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he license is perpetual</w:t>
      </w:r>
      <w:r w:rsidR="00B61E61">
        <w:rPr>
          <w:sz w:val="20"/>
          <w:szCs w:val="20"/>
        </w:rPr>
        <w:t>, fully paid up</w:t>
      </w:r>
      <w:r w:rsidR="00A15ED5" w:rsidRPr="006B1759">
        <w:rPr>
          <w:sz w:val="20"/>
          <w:szCs w:val="20"/>
        </w:rPr>
        <w:t xml:space="preserve"> and</w:t>
      </w:r>
      <w:r w:rsidR="00A15ED5" w:rsidRPr="006B1759">
        <w:rPr>
          <w:spacing w:val="-24"/>
          <w:sz w:val="20"/>
          <w:szCs w:val="20"/>
        </w:rPr>
        <w:t xml:space="preserve"> </w:t>
      </w:r>
      <w:r w:rsidR="00A15ED5" w:rsidRPr="006B1759">
        <w:rPr>
          <w:sz w:val="20"/>
          <w:szCs w:val="20"/>
        </w:rPr>
        <w:t>worldwide</w:t>
      </w:r>
      <w:r w:rsidRPr="006B1759">
        <w:rPr>
          <w:spacing w:val="-26"/>
          <w:sz w:val="20"/>
          <w:szCs w:val="20"/>
        </w:rPr>
        <w:t>.</w:t>
      </w:r>
    </w:p>
    <w:p w14:paraId="73B6A145" w14:textId="321EA22A" w:rsidR="00A15ED5" w:rsidRPr="00D7191C"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 xml:space="preserve">he </w:t>
      </w:r>
      <w:r w:rsidR="00A15ED5" w:rsidRPr="00D7191C">
        <w:rPr>
          <w:sz w:val="20"/>
          <w:szCs w:val="20"/>
        </w:rPr>
        <w:t>license is exclusive</w:t>
      </w:r>
      <w:r w:rsidR="001A740B" w:rsidRPr="00D7191C">
        <w:rPr>
          <w:sz w:val="20"/>
          <w:szCs w:val="20"/>
        </w:rPr>
        <w:t xml:space="preserve"> to the Collectors</w:t>
      </w:r>
      <w:r w:rsidR="001B64A6" w:rsidRPr="00D7191C">
        <w:rPr>
          <w:sz w:val="20"/>
          <w:szCs w:val="20"/>
        </w:rPr>
        <w:t xml:space="preserve"> and Sublicensees</w:t>
      </w:r>
      <w:r w:rsidR="00A15ED5" w:rsidRPr="00D7191C">
        <w:rPr>
          <w:sz w:val="20"/>
          <w:szCs w:val="20"/>
        </w:rPr>
        <w:t xml:space="preserve">, on the terms set forth in </w:t>
      </w:r>
      <w:r w:rsidR="00A15ED5" w:rsidRPr="00D7191C">
        <w:rPr>
          <w:sz w:val="20"/>
          <w:szCs w:val="20"/>
          <w:u w:val="single"/>
        </w:rPr>
        <w:t xml:space="preserve">Section </w:t>
      </w:r>
      <w:r w:rsidR="00222356" w:rsidRPr="00D7191C">
        <w:rPr>
          <w:sz w:val="20"/>
          <w:szCs w:val="20"/>
          <w:u w:val="single"/>
        </w:rPr>
        <w:t>3.</w:t>
      </w:r>
      <w:r w:rsidR="00CE7E96" w:rsidRPr="00D7191C">
        <w:rPr>
          <w:sz w:val="20"/>
          <w:szCs w:val="20"/>
          <w:u w:val="single"/>
        </w:rPr>
        <w:t>4</w:t>
      </w:r>
      <w:r w:rsidR="00A15ED5" w:rsidRPr="00D7191C">
        <w:rPr>
          <w:sz w:val="20"/>
          <w:szCs w:val="20"/>
        </w:rPr>
        <w:t xml:space="preserve"> hereof</w:t>
      </w:r>
      <w:r w:rsidR="00FD5E3A" w:rsidRPr="00D7191C">
        <w:rPr>
          <w:sz w:val="20"/>
          <w:szCs w:val="20"/>
        </w:rPr>
        <w:t>.</w:t>
      </w:r>
    </w:p>
    <w:p w14:paraId="6FBFD2E7" w14:textId="24A90DAD" w:rsidR="0015271D" w:rsidRPr="009A2AB1" w:rsidRDefault="00F75DA8"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6B1759">
        <w:rPr>
          <w:sz w:val="20"/>
          <w:szCs w:val="20"/>
        </w:rPr>
        <w:t>T</w:t>
      </w:r>
      <w:r w:rsidR="00A15ED5" w:rsidRPr="006B1759">
        <w:rPr>
          <w:sz w:val="20"/>
          <w:szCs w:val="20"/>
        </w:rPr>
        <w:t>he Collector may make personal and non-commercial use of the Collectible Image</w:t>
      </w:r>
      <w:r w:rsidR="00612342" w:rsidRPr="006B1759">
        <w:rPr>
          <w:sz w:val="20"/>
          <w:szCs w:val="20"/>
        </w:rPr>
        <w:t>, solely as part of the Collectible (the “</w:t>
      </w:r>
      <w:r w:rsidR="00612342" w:rsidRPr="006B1759">
        <w:rPr>
          <w:b/>
          <w:bCs/>
          <w:sz w:val="20"/>
          <w:szCs w:val="20"/>
        </w:rPr>
        <w:t>Personal Use Right”</w:t>
      </w:r>
      <w:r w:rsidR="00612342" w:rsidRPr="006B1759">
        <w:rPr>
          <w:sz w:val="20"/>
          <w:szCs w:val="20"/>
        </w:rPr>
        <w:t>)</w:t>
      </w:r>
      <w:r w:rsidR="005975CF" w:rsidRPr="006B1759">
        <w:rPr>
          <w:sz w:val="20"/>
          <w:szCs w:val="20"/>
        </w:rPr>
        <w:t>.</w:t>
      </w:r>
      <w:r w:rsidR="0015271D" w:rsidRPr="006B1759">
        <w:rPr>
          <w:sz w:val="20"/>
          <w:szCs w:val="20"/>
        </w:rPr>
        <w:t xml:space="preserve"> Non-commercial uses are uses that are not promotional, advertorial</w:t>
      </w:r>
      <w:ins w:id="83" w:author="Daimon Legal" w:date="2021-07-27T16:16:00Z">
        <w:r w:rsidR="005C13BE">
          <w:rPr>
            <w:sz w:val="20"/>
            <w:szCs w:val="20"/>
          </w:rPr>
          <w:t>,</w:t>
        </w:r>
      </w:ins>
      <w:del w:id="84" w:author="Daimon Legal" w:date="2021-07-27T16:16:00Z">
        <w:r w:rsidR="0015271D" w:rsidRPr="006B1759" w:rsidDel="005C13BE">
          <w:rPr>
            <w:sz w:val="20"/>
            <w:szCs w:val="20"/>
          </w:rPr>
          <w:delText xml:space="preserve"> or</w:delText>
        </w:r>
      </w:del>
      <w:r w:rsidR="0015271D" w:rsidRPr="006B1759">
        <w:rPr>
          <w:sz w:val="20"/>
          <w:szCs w:val="20"/>
        </w:rPr>
        <w:t xml:space="preserve"> involved in merchandising or otherwise commercial. </w:t>
      </w:r>
    </w:p>
    <w:p w14:paraId="03CD1FB9" w14:textId="0251E86C" w:rsidR="00612342" w:rsidRPr="006B1759" w:rsidRDefault="005975CF"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9A2AB1">
        <w:rPr>
          <w:sz w:val="20"/>
          <w:szCs w:val="20"/>
        </w:rPr>
        <w:t>T</w:t>
      </w:r>
      <w:r w:rsidR="00612342" w:rsidRPr="006B1759">
        <w:rPr>
          <w:sz w:val="20"/>
          <w:szCs w:val="20"/>
        </w:rPr>
        <w:t xml:space="preserve">he Collector may </w:t>
      </w:r>
      <w:ins w:id="85" w:author="Daimon Legal" w:date="2021-07-27T16:50:00Z">
        <w:r w:rsidR="00C6444E">
          <w:rPr>
            <w:sz w:val="20"/>
            <w:szCs w:val="20"/>
          </w:rPr>
          <w:t xml:space="preserve">only </w:t>
        </w:r>
      </w:ins>
      <w:r w:rsidR="00612342" w:rsidRPr="006B1759">
        <w:rPr>
          <w:sz w:val="20"/>
          <w:szCs w:val="20"/>
        </w:rPr>
        <w:t>sell, transfer</w:t>
      </w:r>
      <w:r w:rsidR="00A15174" w:rsidRPr="006B1759">
        <w:rPr>
          <w:sz w:val="20"/>
          <w:szCs w:val="20"/>
        </w:rPr>
        <w:t>,</w:t>
      </w:r>
      <w:r w:rsidR="00612342" w:rsidRPr="006B1759">
        <w:rPr>
          <w:sz w:val="20"/>
          <w:szCs w:val="20"/>
        </w:rPr>
        <w:t xml:space="preserve"> or assign </w:t>
      </w:r>
      <w:del w:id="86" w:author="Daimon Legal" w:date="2021-07-27T16:52:00Z">
        <w:r w:rsidR="00612342" w:rsidRPr="006B1759" w:rsidDel="004957CA">
          <w:rPr>
            <w:sz w:val="20"/>
            <w:szCs w:val="20"/>
          </w:rPr>
          <w:delText>all (but not less than all)</w:delText>
        </w:r>
      </w:del>
      <w:ins w:id="87" w:author="Daimon Legal" w:date="2021-07-27T16:52:00Z">
        <w:r w:rsidR="004957CA">
          <w:rPr>
            <w:sz w:val="20"/>
            <w:szCs w:val="20"/>
          </w:rPr>
          <w:t>the whole</w:t>
        </w:r>
      </w:ins>
      <w:r w:rsidR="00612342" w:rsidRPr="006B1759">
        <w:rPr>
          <w:sz w:val="20"/>
          <w:szCs w:val="20"/>
        </w:rPr>
        <w:t xml:space="preserve"> </w:t>
      </w:r>
      <w:r w:rsidR="00FA0644" w:rsidRPr="006B1759">
        <w:rPr>
          <w:sz w:val="20"/>
          <w:szCs w:val="20"/>
        </w:rPr>
        <w:t xml:space="preserve">of its </w:t>
      </w:r>
      <w:r w:rsidR="00F50D83" w:rsidRPr="006B1759">
        <w:rPr>
          <w:sz w:val="20"/>
          <w:szCs w:val="20"/>
        </w:rPr>
        <w:t>right</w:t>
      </w:r>
      <w:r w:rsidR="00FA0644" w:rsidRPr="006B1759">
        <w:rPr>
          <w:sz w:val="20"/>
          <w:szCs w:val="20"/>
        </w:rPr>
        <w:t>, title, and interest</w:t>
      </w:r>
      <w:r w:rsidR="00F50D83" w:rsidRPr="006B1759">
        <w:rPr>
          <w:sz w:val="20"/>
          <w:szCs w:val="20"/>
        </w:rPr>
        <w:t xml:space="preserve"> in and to </w:t>
      </w:r>
      <w:r w:rsidR="00807EAB" w:rsidRPr="006B1759">
        <w:rPr>
          <w:sz w:val="20"/>
          <w:szCs w:val="20"/>
        </w:rPr>
        <w:t xml:space="preserve">the </w:t>
      </w:r>
      <w:del w:id="88" w:author="Daimon Legal" w:date="2021-07-27T16:53:00Z">
        <w:r w:rsidR="00AC2C39" w:rsidRPr="006B1759" w:rsidDel="006A4B59">
          <w:rPr>
            <w:sz w:val="20"/>
            <w:szCs w:val="20"/>
          </w:rPr>
          <w:delText xml:space="preserve">NFT </w:delText>
        </w:r>
      </w:del>
      <w:del w:id="89" w:author="Daimon Legal" w:date="2021-07-27T16:52:00Z">
        <w:r w:rsidR="00AC2C39" w:rsidRPr="006B1759" w:rsidDel="00921720">
          <w:rPr>
            <w:sz w:val="20"/>
            <w:szCs w:val="20"/>
          </w:rPr>
          <w:delText xml:space="preserve">associated </w:delText>
        </w:r>
        <w:r w:rsidR="00AC2C39" w:rsidRPr="006B1759" w:rsidDel="004957CA">
          <w:rPr>
            <w:sz w:val="20"/>
            <w:szCs w:val="20"/>
          </w:rPr>
          <w:delText>with</w:delText>
        </w:r>
      </w:del>
      <w:del w:id="90" w:author="Daimon Legal" w:date="2021-07-27T16:53:00Z">
        <w:r w:rsidR="00AC2C39" w:rsidRPr="006B1759" w:rsidDel="006A4B59">
          <w:rPr>
            <w:sz w:val="20"/>
            <w:szCs w:val="20"/>
          </w:rPr>
          <w:delText xml:space="preserve"> the </w:delText>
        </w:r>
      </w:del>
      <w:r w:rsidR="00807EAB" w:rsidRPr="006B1759">
        <w:rPr>
          <w:sz w:val="20"/>
          <w:szCs w:val="20"/>
        </w:rPr>
        <w:t>Collectible</w:t>
      </w:r>
      <w:ins w:id="91" w:author="Daimon Legal" w:date="2021-07-27T16:54:00Z">
        <w:r w:rsidR="00DD4F61">
          <w:rPr>
            <w:sz w:val="20"/>
            <w:szCs w:val="20"/>
          </w:rPr>
          <w:t xml:space="preserve"> and related NFT</w:t>
        </w:r>
      </w:ins>
      <w:r w:rsidR="00043363" w:rsidRPr="006B1759">
        <w:rPr>
          <w:sz w:val="20"/>
          <w:szCs w:val="20"/>
        </w:rPr>
        <w:t xml:space="preserve"> (a “</w:t>
      </w:r>
      <w:r w:rsidR="00043363" w:rsidRPr="006B1759">
        <w:rPr>
          <w:b/>
          <w:bCs/>
          <w:sz w:val="20"/>
          <w:szCs w:val="20"/>
        </w:rPr>
        <w:t>Resale</w:t>
      </w:r>
      <w:r w:rsidR="00043363" w:rsidRPr="006B1759">
        <w:rPr>
          <w:sz w:val="20"/>
          <w:szCs w:val="20"/>
        </w:rPr>
        <w:t>”)</w:t>
      </w:r>
      <w:r w:rsidR="00807EAB" w:rsidRPr="006B1759">
        <w:rPr>
          <w:sz w:val="20"/>
          <w:szCs w:val="20"/>
        </w:rPr>
        <w:t xml:space="preserve">, and upon such </w:t>
      </w:r>
      <w:r w:rsidR="00043363" w:rsidRPr="006B1759">
        <w:rPr>
          <w:sz w:val="20"/>
          <w:szCs w:val="20"/>
        </w:rPr>
        <w:t>Resale</w:t>
      </w:r>
      <w:r w:rsidR="00807EAB" w:rsidRPr="006B1759">
        <w:rPr>
          <w:sz w:val="20"/>
          <w:szCs w:val="20"/>
        </w:rPr>
        <w:t xml:space="preserve">, </w:t>
      </w:r>
      <w:r w:rsidR="00946253" w:rsidRPr="006B1759">
        <w:rPr>
          <w:sz w:val="20"/>
          <w:szCs w:val="20"/>
        </w:rPr>
        <w:t xml:space="preserve">all of </w:t>
      </w:r>
      <w:r w:rsidR="00612342" w:rsidRPr="006B1759">
        <w:rPr>
          <w:sz w:val="20"/>
          <w:szCs w:val="20"/>
        </w:rPr>
        <w:t>the Collector’s rights and interests</w:t>
      </w:r>
      <w:r w:rsidR="00612342" w:rsidRPr="009A2AB1">
        <w:rPr>
          <w:sz w:val="20"/>
          <w:szCs w:val="20"/>
        </w:rPr>
        <w:t xml:space="preserve"> in </w:t>
      </w:r>
      <w:r w:rsidR="00946253" w:rsidRPr="009A2AB1">
        <w:rPr>
          <w:sz w:val="20"/>
          <w:szCs w:val="20"/>
        </w:rPr>
        <w:t xml:space="preserve">and to </w:t>
      </w:r>
      <w:r w:rsidR="00612342" w:rsidRPr="006B1759">
        <w:rPr>
          <w:sz w:val="20"/>
          <w:szCs w:val="20"/>
        </w:rPr>
        <w:t xml:space="preserve">the </w:t>
      </w:r>
      <w:r w:rsidR="00C90B18" w:rsidRPr="006B1759">
        <w:rPr>
          <w:sz w:val="20"/>
          <w:szCs w:val="20"/>
        </w:rPr>
        <w:t>Collectible, including</w:t>
      </w:r>
      <w:ins w:id="92" w:author="Daimon Legal" w:date="2021-07-27T16:55:00Z">
        <w:r w:rsidR="003E3F2E">
          <w:rPr>
            <w:sz w:val="20"/>
            <w:szCs w:val="20"/>
          </w:rPr>
          <w:t xml:space="preserve"> (without limitation)</w:t>
        </w:r>
      </w:ins>
      <w:r w:rsidR="00C90B18" w:rsidRPr="006B1759">
        <w:rPr>
          <w:sz w:val="20"/>
          <w:szCs w:val="20"/>
        </w:rPr>
        <w:t xml:space="preserve"> all of the Collector’s rights and interests in and to the </w:t>
      </w:r>
      <w:r w:rsidR="00612342" w:rsidRPr="006B1759">
        <w:rPr>
          <w:sz w:val="20"/>
          <w:szCs w:val="20"/>
        </w:rPr>
        <w:t>Collectible Image</w:t>
      </w:r>
      <w:r w:rsidR="00C90B18" w:rsidRPr="006B1759">
        <w:rPr>
          <w:sz w:val="20"/>
          <w:szCs w:val="20"/>
        </w:rPr>
        <w:t>,</w:t>
      </w:r>
      <w:r w:rsidR="00946253" w:rsidRPr="006B1759">
        <w:rPr>
          <w:sz w:val="20"/>
          <w:szCs w:val="20"/>
        </w:rPr>
        <w:t xml:space="preserve"> will</w:t>
      </w:r>
      <w:r w:rsidR="00616CC0" w:rsidRPr="006B1759">
        <w:rPr>
          <w:sz w:val="20"/>
          <w:szCs w:val="20"/>
        </w:rPr>
        <w:t xml:space="preserve"> be considered sold, transferred, or assigned, as the case may be, </w:t>
      </w:r>
      <w:r w:rsidR="005953E5" w:rsidRPr="006B1759">
        <w:rPr>
          <w:sz w:val="20"/>
          <w:szCs w:val="20"/>
        </w:rPr>
        <w:t>to the</w:t>
      </w:r>
      <w:r w:rsidR="003F3F1F" w:rsidRPr="006B1759">
        <w:rPr>
          <w:sz w:val="20"/>
          <w:szCs w:val="20"/>
        </w:rPr>
        <w:t xml:space="preserve"> buyer, transferee, or assignee </w:t>
      </w:r>
      <w:ins w:id="93" w:author="Daimon Legal" w:date="2021-07-27T16:19:00Z">
        <w:r w:rsidR="007B6C37">
          <w:rPr>
            <w:sz w:val="20"/>
            <w:szCs w:val="20"/>
          </w:rPr>
          <w:t>(as the case may be)</w:t>
        </w:r>
        <w:r w:rsidR="007B6C37" w:rsidRPr="006B1759">
          <w:rPr>
            <w:sz w:val="20"/>
            <w:szCs w:val="20"/>
          </w:rPr>
          <w:t xml:space="preserve"> </w:t>
        </w:r>
      </w:ins>
      <w:del w:id="94" w:author="Daimon Legal" w:date="2021-07-27T16:54:00Z">
        <w:r w:rsidR="003F3F1F" w:rsidRPr="006B1759" w:rsidDel="00D17444">
          <w:rPr>
            <w:sz w:val="20"/>
            <w:szCs w:val="20"/>
          </w:rPr>
          <w:delText xml:space="preserve">of </w:delText>
        </w:r>
        <w:r w:rsidR="00A618A8" w:rsidRPr="006B1759" w:rsidDel="00D17444">
          <w:rPr>
            <w:sz w:val="20"/>
            <w:szCs w:val="20"/>
          </w:rPr>
          <w:delText>such NFT</w:delText>
        </w:r>
      </w:del>
      <w:del w:id="95" w:author="Daimon Legal" w:date="2021-07-27T16:19:00Z">
        <w:r w:rsidR="003F3F1F" w:rsidRPr="006B1759" w:rsidDel="007B6C37">
          <w:rPr>
            <w:sz w:val="20"/>
            <w:szCs w:val="20"/>
          </w:rPr>
          <w:delText xml:space="preserve"> </w:delText>
        </w:r>
      </w:del>
      <w:del w:id="96" w:author="Daimon Legal" w:date="2021-07-27T16:54:00Z">
        <w:r w:rsidR="00616CC0" w:rsidRPr="006B1759" w:rsidDel="00D17444">
          <w:rPr>
            <w:sz w:val="20"/>
            <w:szCs w:val="20"/>
          </w:rPr>
          <w:delText>along with</w:delText>
        </w:r>
        <w:r w:rsidR="00C90B18" w:rsidRPr="006B1759" w:rsidDel="00D17444">
          <w:rPr>
            <w:sz w:val="20"/>
            <w:szCs w:val="20"/>
          </w:rPr>
          <w:delText xml:space="preserve"> the NFT itself</w:delText>
        </w:r>
        <w:r w:rsidR="003F20D2" w:rsidRPr="006B1759" w:rsidDel="00D17444">
          <w:rPr>
            <w:sz w:val="20"/>
            <w:szCs w:val="20"/>
          </w:rPr>
          <w:delText xml:space="preserve"> </w:delText>
        </w:r>
      </w:del>
      <w:r w:rsidR="003F20D2" w:rsidRPr="006B1759">
        <w:rPr>
          <w:sz w:val="20"/>
          <w:szCs w:val="20"/>
        </w:rPr>
        <w:t>(the “</w:t>
      </w:r>
      <w:r w:rsidR="003F20D2" w:rsidRPr="006B1759">
        <w:rPr>
          <w:b/>
          <w:bCs/>
          <w:sz w:val="20"/>
          <w:szCs w:val="20"/>
        </w:rPr>
        <w:t>Resale Right</w:t>
      </w:r>
      <w:r w:rsidR="003F20D2" w:rsidRPr="006B1759">
        <w:rPr>
          <w:sz w:val="20"/>
          <w:szCs w:val="20"/>
        </w:rPr>
        <w:t>”)</w:t>
      </w:r>
      <w:r w:rsidRPr="006B1759">
        <w:rPr>
          <w:sz w:val="20"/>
          <w:szCs w:val="20"/>
        </w:rPr>
        <w:t>.</w:t>
      </w:r>
      <w:r w:rsidR="00C90B18" w:rsidRPr="006B1759">
        <w:rPr>
          <w:sz w:val="20"/>
          <w:szCs w:val="20"/>
        </w:rPr>
        <w:t xml:space="preserve"> </w:t>
      </w:r>
      <w:del w:id="97" w:author="Daimon Legal" w:date="2021-07-27T16:54:00Z">
        <w:r w:rsidR="00C90B18" w:rsidRPr="006B1759" w:rsidDel="00D17444">
          <w:rPr>
            <w:sz w:val="20"/>
            <w:szCs w:val="20"/>
          </w:rPr>
          <w:delText>The Collector</w:delText>
        </w:r>
      </w:del>
      <w:ins w:id="98" w:author="Andrew Glidden" w:date="2021-04-14T15:03:00Z">
        <w:del w:id="99" w:author="Daimon Legal" w:date="2021-07-27T16:54:00Z">
          <w:r w:rsidR="004E52A1" w:rsidDel="00D17444">
            <w:rPr>
              <w:sz w:val="20"/>
              <w:szCs w:val="20"/>
            </w:rPr>
            <w:delText>’</w:delText>
          </w:r>
        </w:del>
      </w:ins>
      <w:del w:id="100" w:author="Daimon Legal" w:date="2021-07-27T16:54:00Z">
        <w:r w:rsidR="00C90B18" w:rsidRPr="006B1759" w:rsidDel="00D17444">
          <w:rPr>
            <w:sz w:val="20"/>
            <w:szCs w:val="20"/>
          </w:rPr>
          <w:delText xml:space="preserve">s rights, title and interest in the Collectible may not be assigned, sold or transferred, in whole or in part, to any person and the Resale Right may not be exercised, in whole or in part, </w:delText>
        </w:r>
      </w:del>
      <w:del w:id="101" w:author="Daimon Legal" w:date="2021-07-27T16:46:00Z">
        <w:r w:rsidR="00C90B18" w:rsidRPr="006B1759" w:rsidDel="001469BC">
          <w:rPr>
            <w:sz w:val="20"/>
            <w:szCs w:val="20"/>
          </w:rPr>
          <w:delText xml:space="preserve">without </w:delText>
        </w:r>
      </w:del>
      <w:del w:id="102" w:author="Daimon Legal" w:date="2021-07-27T16:54:00Z">
        <w:r w:rsidR="00C90B18" w:rsidRPr="006B1759" w:rsidDel="00D17444">
          <w:rPr>
            <w:sz w:val="20"/>
            <w:szCs w:val="20"/>
          </w:rPr>
          <w:delText xml:space="preserve">a sale and transfer of the NFT associated with the Collectible to </w:delText>
        </w:r>
      </w:del>
      <w:del w:id="103" w:author="Daimon Legal" w:date="2021-07-27T16:48:00Z">
        <w:r w:rsidR="00C90B18" w:rsidRPr="006B1759" w:rsidDel="000714A3">
          <w:rPr>
            <w:sz w:val="20"/>
            <w:szCs w:val="20"/>
          </w:rPr>
          <w:delText xml:space="preserve">the </w:delText>
        </w:r>
      </w:del>
      <w:del w:id="104" w:author="Daimon Legal" w:date="2021-07-27T16:54:00Z">
        <w:r w:rsidR="00C90B18" w:rsidRPr="006B1759" w:rsidDel="00D17444">
          <w:rPr>
            <w:sz w:val="20"/>
            <w:szCs w:val="20"/>
          </w:rPr>
          <w:delText xml:space="preserve">assignee, purchaser or transferee, as applicable. </w:delText>
        </w:r>
      </w:del>
    </w:p>
    <w:p w14:paraId="50EFD90C" w14:textId="214E1F67" w:rsidR="00A92189" w:rsidRDefault="005975CF" w:rsidP="009B1267">
      <w:pPr>
        <w:pStyle w:val="ListParagraph"/>
        <w:numPr>
          <w:ilvl w:val="2"/>
          <w:numId w:val="25"/>
        </w:numPr>
        <w:tabs>
          <w:tab w:val="left" w:pos="456"/>
          <w:tab w:val="left" w:pos="810"/>
          <w:tab w:val="left" w:pos="1260"/>
        </w:tabs>
        <w:spacing w:before="164" w:after="240" w:line="242" w:lineRule="auto"/>
        <w:ind w:left="1267" w:right="144" w:hanging="360"/>
        <w:jc w:val="both"/>
        <w:rPr>
          <w:ins w:id="105" w:author="Daimon Legal" w:date="2021-07-28T12:29:00Z"/>
          <w:sz w:val="20"/>
          <w:szCs w:val="20"/>
        </w:rPr>
      </w:pPr>
      <w:r w:rsidRPr="006B1759">
        <w:rPr>
          <w:sz w:val="20"/>
          <w:szCs w:val="20"/>
        </w:rPr>
        <w:t>T</w:t>
      </w:r>
      <w:r w:rsidR="00612342" w:rsidRPr="006B1759">
        <w:rPr>
          <w:sz w:val="20"/>
          <w:szCs w:val="20"/>
        </w:rPr>
        <w:t xml:space="preserve">he Collector may sublicense the Collector’s </w:t>
      </w:r>
      <w:r w:rsidR="003F20D2" w:rsidRPr="006B1759">
        <w:rPr>
          <w:sz w:val="20"/>
          <w:szCs w:val="20"/>
        </w:rPr>
        <w:t xml:space="preserve">Personal Use Rights </w:t>
      </w:r>
      <w:r w:rsidR="00612342" w:rsidRPr="006B1759">
        <w:rPr>
          <w:sz w:val="20"/>
          <w:szCs w:val="20"/>
        </w:rPr>
        <w:t>in the Collectible Image</w:t>
      </w:r>
      <w:ins w:id="106" w:author="Daimon Legal" w:date="2021-07-28T12:05:00Z">
        <w:r w:rsidR="00D13832">
          <w:rPr>
            <w:sz w:val="20"/>
            <w:szCs w:val="20"/>
          </w:rPr>
          <w:t xml:space="preserve"> on </w:t>
        </w:r>
        <w:r w:rsidR="00D13832" w:rsidRPr="00D13832">
          <w:rPr>
            <w:sz w:val="20"/>
            <w:szCs w:val="20"/>
          </w:rPr>
          <w:t xml:space="preserve">terms no less onerous than those imposed on the Collector under </w:t>
        </w:r>
      </w:ins>
      <w:ins w:id="107" w:author="Daimon Legal" w:date="2021-07-28T12:26:00Z">
        <w:r w:rsidR="00421922">
          <w:rPr>
            <w:sz w:val="20"/>
            <w:szCs w:val="20"/>
          </w:rPr>
          <w:t>these Terms</w:t>
        </w:r>
      </w:ins>
      <w:r w:rsidR="00612342" w:rsidRPr="006B1759">
        <w:rPr>
          <w:sz w:val="20"/>
          <w:szCs w:val="20"/>
        </w:rPr>
        <w:t xml:space="preserve"> to </w:t>
      </w:r>
      <w:r w:rsidR="00F51AFA" w:rsidRPr="006B1759">
        <w:rPr>
          <w:sz w:val="20"/>
          <w:szCs w:val="20"/>
        </w:rPr>
        <w:t xml:space="preserve">the lawful operators of </w:t>
      </w:r>
      <w:r w:rsidR="003F20D2" w:rsidRPr="006B1759">
        <w:rPr>
          <w:sz w:val="20"/>
          <w:szCs w:val="20"/>
        </w:rPr>
        <w:t xml:space="preserve">websites, </w:t>
      </w:r>
      <w:r w:rsidR="00703514" w:rsidRPr="006B1759">
        <w:rPr>
          <w:sz w:val="20"/>
          <w:szCs w:val="20"/>
        </w:rPr>
        <w:t xml:space="preserve">the user interfaces of software </w:t>
      </w:r>
      <w:r w:rsidR="003F20D2" w:rsidRPr="006B1759">
        <w:rPr>
          <w:sz w:val="20"/>
          <w:szCs w:val="20"/>
        </w:rPr>
        <w:t xml:space="preserve">applications, </w:t>
      </w:r>
      <w:r w:rsidRPr="006B1759">
        <w:rPr>
          <w:sz w:val="20"/>
          <w:szCs w:val="20"/>
        </w:rPr>
        <w:t xml:space="preserve">virtual </w:t>
      </w:r>
      <w:r w:rsidR="003F20D2" w:rsidRPr="006B1759">
        <w:rPr>
          <w:sz w:val="20"/>
          <w:szCs w:val="20"/>
        </w:rPr>
        <w:t>museums or</w:t>
      </w:r>
      <w:r w:rsidRPr="006B1759">
        <w:rPr>
          <w:sz w:val="20"/>
          <w:szCs w:val="20"/>
        </w:rPr>
        <w:t xml:space="preserve"> virtual galleries, or physical museums or physical galleries </w:t>
      </w:r>
      <w:r w:rsidR="00703514" w:rsidRPr="006B1759">
        <w:rPr>
          <w:sz w:val="20"/>
          <w:szCs w:val="20"/>
        </w:rPr>
        <w:t>(</w:t>
      </w:r>
      <w:r w:rsidRPr="006B1759">
        <w:rPr>
          <w:sz w:val="20"/>
          <w:szCs w:val="20"/>
        </w:rPr>
        <w:t>if such physical museum or physical gallery solely displays the Collectible Image on a screen while the NFT is held in escrow</w:t>
      </w:r>
      <w:r w:rsidR="003F20D2" w:rsidRPr="006B1759">
        <w:rPr>
          <w:sz w:val="20"/>
          <w:szCs w:val="20"/>
        </w:rPr>
        <w:t xml:space="preserve"> </w:t>
      </w:r>
      <w:r w:rsidR="00703514" w:rsidRPr="006B1759">
        <w:rPr>
          <w:sz w:val="20"/>
          <w:szCs w:val="20"/>
        </w:rPr>
        <w:t>for such purpose)</w:t>
      </w:r>
      <w:r w:rsidR="00DB37BE" w:rsidRPr="006B1759">
        <w:rPr>
          <w:sz w:val="20"/>
          <w:szCs w:val="20"/>
        </w:rPr>
        <w:t xml:space="preserve"> (“</w:t>
      </w:r>
      <w:r w:rsidR="00D96789" w:rsidRPr="006B1759">
        <w:rPr>
          <w:b/>
          <w:bCs/>
          <w:sz w:val="20"/>
          <w:szCs w:val="20"/>
        </w:rPr>
        <w:t>Sublicensees</w:t>
      </w:r>
      <w:r w:rsidR="00D96789" w:rsidRPr="006B1759">
        <w:rPr>
          <w:sz w:val="20"/>
          <w:szCs w:val="20"/>
        </w:rPr>
        <w:t>”</w:t>
      </w:r>
      <w:r w:rsidR="00D96789" w:rsidRPr="009A2AB1">
        <w:rPr>
          <w:sz w:val="20"/>
          <w:szCs w:val="20"/>
        </w:rPr>
        <w:t>)</w:t>
      </w:r>
      <w:ins w:id="108" w:author="Daimon Legal" w:date="2021-07-28T12:01:00Z">
        <w:r w:rsidR="0068043B">
          <w:rPr>
            <w:sz w:val="20"/>
            <w:szCs w:val="20"/>
          </w:rPr>
          <w:t>.</w:t>
        </w:r>
      </w:ins>
      <w:del w:id="109" w:author="Daimon Legal" w:date="2021-07-28T12:01:00Z">
        <w:r w:rsidR="00703514" w:rsidRPr="009A2AB1" w:rsidDel="0068043B">
          <w:rPr>
            <w:sz w:val="20"/>
            <w:szCs w:val="20"/>
          </w:rPr>
          <w:delText>,</w:delText>
        </w:r>
      </w:del>
      <w:del w:id="110" w:author="Daimon Legal" w:date="2021-07-27T17:04:00Z">
        <w:r w:rsidR="00703514" w:rsidRPr="009A2AB1" w:rsidDel="00A860A1">
          <w:rPr>
            <w:sz w:val="20"/>
            <w:szCs w:val="20"/>
          </w:rPr>
          <w:delText xml:space="preserve"> in each case, </w:delText>
        </w:r>
        <w:r w:rsidR="003F20D2" w:rsidRPr="006B1759" w:rsidDel="00A860A1">
          <w:rPr>
            <w:sz w:val="20"/>
            <w:szCs w:val="20"/>
          </w:rPr>
          <w:delText>for the purpose</w:delText>
        </w:r>
        <w:r w:rsidR="00F328CA" w:rsidRPr="006B1759" w:rsidDel="00A860A1">
          <w:rPr>
            <w:sz w:val="20"/>
            <w:szCs w:val="20"/>
          </w:rPr>
          <w:delText>s</w:delText>
        </w:r>
        <w:r w:rsidR="003F20D2" w:rsidRPr="006B1759" w:rsidDel="00A860A1">
          <w:rPr>
            <w:sz w:val="20"/>
            <w:szCs w:val="20"/>
          </w:rPr>
          <w:delText xml:space="preserve"> of: (A) displaying the Collectible Image as part of the Collectible to the public for educational, non-commercial </w:delText>
        </w:r>
        <w:r w:rsidR="00703514" w:rsidRPr="006B1759" w:rsidDel="00A860A1">
          <w:rPr>
            <w:sz w:val="20"/>
            <w:szCs w:val="20"/>
          </w:rPr>
          <w:delText xml:space="preserve">or cultural </w:delText>
        </w:r>
        <w:r w:rsidR="003F20D2" w:rsidRPr="006B1759" w:rsidDel="00A860A1">
          <w:rPr>
            <w:sz w:val="20"/>
            <w:szCs w:val="20"/>
          </w:rPr>
          <w:delText>purposes</w:delText>
        </w:r>
        <w:r w:rsidR="00703514" w:rsidRPr="006B1759" w:rsidDel="00A860A1">
          <w:rPr>
            <w:sz w:val="20"/>
            <w:szCs w:val="20"/>
          </w:rPr>
          <w:delText xml:space="preserve"> without any compensation being paid to the Collector</w:delText>
        </w:r>
        <w:r w:rsidR="003F20D2" w:rsidRPr="006B1759" w:rsidDel="00A860A1">
          <w:rPr>
            <w:sz w:val="20"/>
            <w:szCs w:val="20"/>
          </w:rPr>
          <w:delText xml:space="preserve">; or (B) </w:delText>
        </w:r>
        <w:r w:rsidR="007C4EC8" w:rsidDel="00A860A1">
          <w:rPr>
            <w:sz w:val="20"/>
            <w:szCs w:val="20"/>
          </w:rPr>
          <w:delText xml:space="preserve">displaying the Collectible in connection with sale, trading or transfer transactions in the Collectible </w:delText>
        </w:r>
        <w:r w:rsidR="003F20D2" w:rsidRPr="006B1759" w:rsidDel="00A860A1">
          <w:rPr>
            <w:sz w:val="20"/>
            <w:szCs w:val="20"/>
          </w:rPr>
          <w:delText>in accordance with the Resale Right</w:delText>
        </w:r>
        <w:r w:rsidRPr="006B1759" w:rsidDel="00A860A1">
          <w:rPr>
            <w:sz w:val="20"/>
            <w:szCs w:val="20"/>
          </w:rPr>
          <w:delText xml:space="preserve">. </w:delText>
        </w:r>
      </w:del>
      <w:r w:rsidR="003A39A1" w:rsidRPr="006B1759">
        <w:rPr>
          <w:sz w:val="20"/>
          <w:szCs w:val="20"/>
        </w:rPr>
        <w:t xml:space="preserve">In each case, the </w:t>
      </w:r>
      <w:ins w:id="111" w:author="Daimon Legal" w:date="2021-07-27T17:08:00Z">
        <w:r w:rsidR="000A0270">
          <w:rPr>
            <w:sz w:val="20"/>
            <w:szCs w:val="20"/>
          </w:rPr>
          <w:t>Collector</w:t>
        </w:r>
        <w:r w:rsidR="00DE69BD">
          <w:rPr>
            <w:sz w:val="20"/>
            <w:szCs w:val="20"/>
          </w:rPr>
          <w:t xml:space="preserve"> must ensure that the </w:t>
        </w:r>
      </w:ins>
      <w:r w:rsidR="003A39A1" w:rsidRPr="006B1759">
        <w:rPr>
          <w:sz w:val="20"/>
          <w:szCs w:val="20"/>
        </w:rPr>
        <w:t xml:space="preserve">relevant Sublicensee </w:t>
      </w:r>
      <w:del w:id="112" w:author="Daimon Legal" w:date="2021-07-27T17:08:00Z">
        <w:r w:rsidR="003A39A1" w:rsidRPr="006B1759" w:rsidDel="00DE69BD">
          <w:rPr>
            <w:sz w:val="20"/>
            <w:szCs w:val="20"/>
          </w:rPr>
          <w:delText xml:space="preserve">must </w:delText>
        </w:r>
      </w:del>
      <w:r w:rsidR="003A39A1" w:rsidRPr="006B1759">
        <w:rPr>
          <w:sz w:val="20"/>
          <w:szCs w:val="20"/>
        </w:rPr>
        <w:t>display</w:t>
      </w:r>
      <w:ins w:id="113" w:author="Daimon Legal" w:date="2021-07-27T17:08:00Z">
        <w:r w:rsidR="00DE69BD">
          <w:rPr>
            <w:sz w:val="20"/>
            <w:szCs w:val="20"/>
          </w:rPr>
          <w:t>s</w:t>
        </w:r>
      </w:ins>
      <w:r w:rsidR="003A39A1" w:rsidRPr="006B1759">
        <w:rPr>
          <w:sz w:val="20"/>
          <w:szCs w:val="20"/>
        </w:rPr>
        <w:t xml:space="preserve"> the Collectible Image under circumstances reasonably intended to highlight the association of the Collectible Image with the NFT as part of the Collectible.</w:t>
      </w:r>
      <w:r w:rsidR="005615AA">
        <w:rPr>
          <w:sz w:val="20"/>
          <w:szCs w:val="20"/>
        </w:rPr>
        <w:t xml:space="preserve"> Notwithstanding the</w:t>
      </w:r>
      <w:r w:rsidR="00AB1DCF">
        <w:rPr>
          <w:sz w:val="20"/>
          <w:szCs w:val="20"/>
        </w:rPr>
        <w:t xml:space="preserve"> otherwise</w:t>
      </w:r>
      <w:r w:rsidR="005615AA">
        <w:rPr>
          <w:sz w:val="20"/>
          <w:szCs w:val="20"/>
        </w:rPr>
        <w:t xml:space="preserve"> personal </w:t>
      </w:r>
      <w:del w:id="114" w:author="Daimon Legal" w:date="2021-07-27T17:05:00Z">
        <w:r w:rsidR="005615AA" w:rsidDel="00E34AA2">
          <w:rPr>
            <w:sz w:val="20"/>
            <w:szCs w:val="20"/>
          </w:rPr>
          <w:delText xml:space="preserve">and non-commercial </w:delText>
        </w:r>
      </w:del>
      <w:r w:rsidR="005615AA">
        <w:rPr>
          <w:sz w:val="20"/>
          <w:szCs w:val="20"/>
        </w:rPr>
        <w:t xml:space="preserve">nature of the Personal Use Right and the restrictions set forth in </w:t>
      </w:r>
      <w:r w:rsidR="005615AA">
        <w:rPr>
          <w:sz w:val="20"/>
          <w:szCs w:val="20"/>
          <w:u w:val="single"/>
        </w:rPr>
        <w:t>Section 4</w:t>
      </w:r>
      <w:r w:rsidR="005615AA">
        <w:rPr>
          <w:sz w:val="20"/>
          <w:szCs w:val="20"/>
        </w:rPr>
        <w:t xml:space="preserve">, the </w:t>
      </w:r>
      <w:r w:rsidR="00B61E61">
        <w:rPr>
          <w:sz w:val="20"/>
          <w:szCs w:val="20"/>
        </w:rPr>
        <w:t>use</w:t>
      </w:r>
      <w:r w:rsidR="005615AA">
        <w:rPr>
          <w:sz w:val="20"/>
          <w:szCs w:val="20"/>
        </w:rPr>
        <w:t xml:space="preserve"> of the Collectible Image by a Sublicensee</w:t>
      </w:r>
      <w:ins w:id="115" w:author="Daimon Legal" w:date="2021-07-28T12:00:00Z">
        <w:r w:rsidR="0068043B">
          <w:rPr>
            <w:sz w:val="20"/>
            <w:szCs w:val="20"/>
          </w:rPr>
          <w:t xml:space="preserve"> or Collector</w:t>
        </w:r>
      </w:ins>
      <w:r w:rsidR="005615AA">
        <w:rPr>
          <w:sz w:val="20"/>
          <w:szCs w:val="20"/>
        </w:rPr>
        <w:t xml:space="preserve"> consistent with the uses stated in this paragraph </w:t>
      </w:r>
      <w:del w:id="116" w:author="Daimon Legal" w:date="2021-07-28T12:01:00Z">
        <w:r w:rsidR="005615AA" w:rsidDel="0068043B">
          <w:rPr>
            <w:sz w:val="20"/>
            <w:szCs w:val="20"/>
          </w:rPr>
          <w:delText>may have a commercial purpose for the Sublicensee</w:delText>
        </w:r>
        <w:r w:rsidR="000B73A7" w:rsidDel="0068043B">
          <w:rPr>
            <w:sz w:val="20"/>
            <w:szCs w:val="20"/>
          </w:rPr>
          <w:delText xml:space="preserve"> pursuant to its</w:delText>
        </w:r>
      </w:del>
      <w:ins w:id="117" w:author="Daimon Legal" w:date="2021-07-28T12:01:00Z">
        <w:r w:rsidR="0068043B">
          <w:rPr>
            <w:sz w:val="20"/>
            <w:szCs w:val="20"/>
          </w:rPr>
          <w:t>permit the</w:t>
        </w:r>
      </w:ins>
      <w:r w:rsidR="000B73A7">
        <w:rPr>
          <w:sz w:val="20"/>
          <w:szCs w:val="20"/>
        </w:rPr>
        <w:t xml:space="preserve"> general business of displaying </w:t>
      </w:r>
      <w:r w:rsidR="009669C7">
        <w:rPr>
          <w:sz w:val="20"/>
          <w:szCs w:val="20"/>
        </w:rPr>
        <w:t xml:space="preserve">and facilitating trading in </w:t>
      </w:r>
      <w:r w:rsidR="00A0497B">
        <w:rPr>
          <w:sz w:val="20"/>
          <w:szCs w:val="20"/>
        </w:rPr>
        <w:t xml:space="preserve">images and other </w:t>
      </w:r>
      <w:r w:rsidR="000B73A7">
        <w:rPr>
          <w:sz w:val="20"/>
          <w:szCs w:val="20"/>
        </w:rPr>
        <w:t>information regarding NFT-based art collectible</w:t>
      </w:r>
      <w:r w:rsidR="009669C7">
        <w:rPr>
          <w:sz w:val="20"/>
          <w:szCs w:val="20"/>
        </w:rPr>
        <w:t xml:space="preserve">s, promoting such business and collecting fees or commissions </w:t>
      </w:r>
      <w:r w:rsidR="00725E93">
        <w:rPr>
          <w:sz w:val="20"/>
          <w:szCs w:val="20"/>
        </w:rPr>
        <w:t>in connection with such business</w:t>
      </w:r>
      <w:r w:rsidR="005615AA">
        <w:rPr>
          <w:sz w:val="20"/>
          <w:szCs w:val="20"/>
        </w:rPr>
        <w:t>.</w:t>
      </w:r>
    </w:p>
    <w:p w14:paraId="15763653" w14:textId="4342A803" w:rsidR="002E49C6" w:rsidRPr="002E49C6" w:rsidRDefault="002E49C6" w:rsidP="002E49C6">
      <w:pPr>
        <w:pStyle w:val="ListParagraph"/>
        <w:numPr>
          <w:ilvl w:val="2"/>
          <w:numId w:val="25"/>
        </w:numPr>
        <w:tabs>
          <w:tab w:val="left" w:pos="456"/>
          <w:tab w:val="left" w:pos="810"/>
          <w:tab w:val="left" w:pos="1260"/>
        </w:tabs>
        <w:spacing w:before="164" w:after="240" w:line="242" w:lineRule="auto"/>
        <w:ind w:left="1267" w:right="144" w:hanging="360"/>
        <w:jc w:val="both"/>
        <w:rPr>
          <w:ins w:id="118" w:author="Daimon Legal" w:date="2021-07-28T12:29:00Z"/>
          <w:sz w:val="20"/>
          <w:szCs w:val="20"/>
        </w:rPr>
      </w:pPr>
      <w:ins w:id="119" w:author="Daimon Legal" w:date="2021-07-28T12:29:00Z">
        <w:r w:rsidRPr="002E49C6">
          <w:rPr>
            <w:sz w:val="20"/>
            <w:szCs w:val="20"/>
          </w:rPr>
          <w:t>For the avoidance of doubt, in</w:t>
        </w:r>
        <w:r w:rsidRPr="002E49C6">
          <w:rPr>
            <w:spacing w:val="-18"/>
            <w:sz w:val="20"/>
            <w:szCs w:val="20"/>
          </w:rPr>
          <w:t xml:space="preserve"> </w:t>
        </w:r>
        <w:r w:rsidRPr="002E49C6">
          <w:rPr>
            <w:sz w:val="20"/>
            <w:szCs w:val="20"/>
          </w:rPr>
          <w:t>order</w:t>
        </w:r>
        <w:r w:rsidRPr="002E49C6">
          <w:rPr>
            <w:spacing w:val="-17"/>
            <w:sz w:val="20"/>
            <w:szCs w:val="20"/>
          </w:rPr>
          <w:t xml:space="preserve"> </w:t>
        </w:r>
        <w:r w:rsidRPr="002E49C6">
          <w:rPr>
            <w:sz w:val="20"/>
            <w:szCs w:val="20"/>
          </w:rPr>
          <w:t>to</w:t>
        </w:r>
        <w:r w:rsidRPr="002E49C6">
          <w:rPr>
            <w:spacing w:val="-18"/>
            <w:sz w:val="20"/>
            <w:szCs w:val="20"/>
          </w:rPr>
          <w:t xml:space="preserve"> </w:t>
        </w:r>
        <w:r w:rsidRPr="002E49C6">
          <w:rPr>
            <w:sz w:val="20"/>
            <w:szCs w:val="20"/>
          </w:rPr>
          <w:t>use</w:t>
        </w:r>
        <w:r w:rsidRPr="002E49C6">
          <w:rPr>
            <w:spacing w:val="-17"/>
            <w:sz w:val="20"/>
            <w:szCs w:val="20"/>
          </w:rPr>
          <w:t xml:space="preserve"> </w:t>
        </w:r>
        <w:r w:rsidRPr="002E49C6">
          <w:rPr>
            <w:sz w:val="20"/>
            <w:szCs w:val="20"/>
          </w:rPr>
          <w:t>Collectible Images</w:t>
        </w:r>
        <w:r w:rsidRPr="002E49C6">
          <w:rPr>
            <w:spacing w:val="-17"/>
            <w:sz w:val="20"/>
            <w:szCs w:val="20"/>
          </w:rPr>
          <w:t xml:space="preserve"> </w:t>
        </w:r>
        <w:r w:rsidRPr="002E49C6">
          <w:rPr>
            <w:sz w:val="20"/>
            <w:szCs w:val="20"/>
          </w:rPr>
          <w:t>for</w:t>
        </w:r>
        <w:r w:rsidRPr="002E49C6">
          <w:rPr>
            <w:spacing w:val="-19"/>
            <w:sz w:val="20"/>
            <w:szCs w:val="20"/>
          </w:rPr>
          <w:t xml:space="preserve"> </w:t>
        </w:r>
        <w:r w:rsidRPr="002E49C6">
          <w:rPr>
            <w:sz w:val="20"/>
            <w:szCs w:val="20"/>
          </w:rPr>
          <w:t>a</w:t>
        </w:r>
        <w:r w:rsidRPr="002E49C6">
          <w:rPr>
            <w:spacing w:val="-17"/>
            <w:sz w:val="20"/>
            <w:szCs w:val="20"/>
          </w:rPr>
          <w:t xml:space="preserve"> </w:t>
        </w:r>
        <w:r w:rsidRPr="002E49C6">
          <w:rPr>
            <w:sz w:val="20"/>
            <w:szCs w:val="20"/>
          </w:rPr>
          <w:t>commercial</w:t>
        </w:r>
        <w:r w:rsidRPr="002E49C6">
          <w:rPr>
            <w:spacing w:val="-18"/>
            <w:sz w:val="20"/>
            <w:szCs w:val="20"/>
          </w:rPr>
          <w:t xml:space="preserve"> </w:t>
        </w:r>
        <w:r w:rsidRPr="002E49C6">
          <w:rPr>
            <w:sz w:val="20"/>
            <w:szCs w:val="20"/>
          </w:rPr>
          <w:t xml:space="preserve">purpose not permitted </w:t>
        </w:r>
        <w:r w:rsidRPr="002E49C6">
          <w:rPr>
            <w:sz w:val="20"/>
            <w:szCs w:val="20"/>
          </w:rPr>
          <w:lastRenderedPageBreak/>
          <w:t>by these Terms,</w:t>
        </w:r>
        <w:r w:rsidRPr="002E49C6">
          <w:rPr>
            <w:spacing w:val="-17"/>
            <w:sz w:val="20"/>
            <w:szCs w:val="20"/>
          </w:rPr>
          <w:t xml:space="preserve"> </w:t>
        </w:r>
        <w:r w:rsidRPr="002E49C6">
          <w:rPr>
            <w:sz w:val="20"/>
            <w:szCs w:val="20"/>
          </w:rPr>
          <w:t>the Collector</w:t>
        </w:r>
        <w:r w:rsidRPr="002E49C6">
          <w:rPr>
            <w:spacing w:val="-18"/>
            <w:sz w:val="20"/>
            <w:szCs w:val="20"/>
          </w:rPr>
          <w:t xml:space="preserve"> </w:t>
        </w:r>
        <w:r w:rsidRPr="002E49C6">
          <w:rPr>
            <w:sz w:val="20"/>
            <w:szCs w:val="20"/>
          </w:rPr>
          <w:t>must</w:t>
        </w:r>
        <w:r w:rsidRPr="002E49C6">
          <w:rPr>
            <w:spacing w:val="-17"/>
            <w:sz w:val="20"/>
            <w:szCs w:val="20"/>
          </w:rPr>
          <w:t xml:space="preserve"> </w:t>
        </w:r>
        <w:r w:rsidRPr="002E49C6">
          <w:rPr>
            <w:sz w:val="20"/>
            <w:szCs w:val="20"/>
          </w:rPr>
          <w:t>first</w:t>
        </w:r>
        <w:r w:rsidRPr="002E49C6">
          <w:rPr>
            <w:spacing w:val="-18"/>
            <w:sz w:val="20"/>
            <w:szCs w:val="20"/>
          </w:rPr>
          <w:t xml:space="preserve"> </w:t>
        </w:r>
        <w:r w:rsidRPr="002E49C6">
          <w:rPr>
            <w:sz w:val="20"/>
            <w:szCs w:val="20"/>
          </w:rPr>
          <w:t>(1)</w:t>
        </w:r>
        <w:r w:rsidRPr="002E49C6">
          <w:rPr>
            <w:spacing w:val="-17"/>
            <w:sz w:val="20"/>
            <w:szCs w:val="20"/>
          </w:rPr>
          <w:t xml:space="preserve"> </w:t>
        </w:r>
        <w:r w:rsidRPr="002E49C6">
          <w:rPr>
            <w:sz w:val="20"/>
            <w:szCs w:val="20"/>
          </w:rPr>
          <w:t>obtain</w:t>
        </w:r>
        <w:r w:rsidRPr="002E49C6">
          <w:rPr>
            <w:spacing w:val="-18"/>
            <w:sz w:val="20"/>
            <w:szCs w:val="20"/>
          </w:rPr>
          <w:t xml:space="preserve"> </w:t>
        </w:r>
        <w:r w:rsidRPr="002E49C6">
          <w:rPr>
            <w:sz w:val="20"/>
            <w:szCs w:val="20"/>
          </w:rPr>
          <w:t>a</w:t>
        </w:r>
        <w:r w:rsidRPr="002E49C6">
          <w:rPr>
            <w:spacing w:val="-17"/>
            <w:sz w:val="20"/>
            <w:szCs w:val="20"/>
          </w:rPr>
          <w:t xml:space="preserve"> </w:t>
        </w:r>
        <w:r w:rsidRPr="002E49C6">
          <w:rPr>
            <w:sz w:val="20"/>
            <w:szCs w:val="20"/>
          </w:rPr>
          <w:t>license</w:t>
        </w:r>
      </w:ins>
      <w:ins w:id="120" w:author="Daimon Legal" w:date="2021-07-28T12:30:00Z">
        <w:r w:rsidR="00283740">
          <w:rPr>
            <w:sz w:val="20"/>
            <w:szCs w:val="20"/>
          </w:rPr>
          <w:t xml:space="preserve"> in writing</w:t>
        </w:r>
      </w:ins>
      <w:ins w:id="121" w:author="Daimon Legal" w:date="2021-07-28T12:29:00Z">
        <w:r w:rsidRPr="002E49C6">
          <w:rPr>
            <w:spacing w:val="-19"/>
            <w:sz w:val="20"/>
            <w:szCs w:val="20"/>
          </w:rPr>
          <w:t xml:space="preserve"> </w:t>
        </w:r>
        <w:r w:rsidRPr="002E49C6">
          <w:rPr>
            <w:sz w:val="20"/>
            <w:szCs w:val="20"/>
          </w:rPr>
          <w:t>directly</w:t>
        </w:r>
        <w:r w:rsidRPr="002E49C6">
          <w:rPr>
            <w:spacing w:val="-18"/>
            <w:sz w:val="20"/>
            <w:szCs w:val="20"/>
          </w:rPr>
          <w:t xml:space="preserve"> </w:t>
        </w:r>
        <w:r w:rsidRPr="002E49C6">
          <w:rPr>
            <w:sz w:val="20"/>
            <w:szCs w:val="20"/>
          </w:rPr>
          <w:t>from the</w:t>
        </w:r>
        <w:r w:rsidRPr="002E49C6">
          <w:rPr>
            <w:spacing w:val="-6"/>
            <w:sz w:val="20"/>
            <w:szCs w:val="20"/>
          </w:rPr>
          <w:t xml:space="preserve"> </w:t>
        </w:r>
        <w:r w:rsidRPr="002E49C6">
          <w:rPr>
            <w:sz w:val="20"/>
            <w:szCs w:val="20"/>
          </w:rPr>
          <w:t>Creator;</w:t>
        </w:r>
        <w:r w:rsidRPr="002E49C6">
          <w:rPr>
            <w:spacing w:val="-6"/>
            <w:sz w:val="20"/>
            <w:szCs w:val="20"/>
          </w:rPr>
          <w:t xml:space="preserve"> </w:t>
        </w:r>
        <w:r w:rsidRPr="002E49C6">
          <w:rPr>
            <w:sz w:val="20"/>
            <w:szCs w:val="20"/>
          </w:rPr>
          <w:t>and</w:t>
        </w:r>
        <w:r w:rsidRPr="002E49C6">
          <w:rPr>
            <w:spacing w:val="-8"/>
            <w:sz w:val="20"/>
            <w:szCs w:val="20"/>
          </w:rPr>
          <w:t xml:space="preserve"> </w:t>
        </w:r>
        <w:r w:rsidRPr="002E49C6">
          <w:rPr>
            <w:sz w:val="20"/>
            <w:szCs w:val="20"/>
          </w:rPr>
          <w:t>(2)</w:t>
        </w:r>
        <w:r w:rsidRPr="002E49C6">
          <w:rPr>
            <w:spacing w:val="-5"/>
            <w:sz w:val="20"/>
            <w:szCs w:val="20"/>
          </w:rPr>
          <w:t xml:space="preserve"> </w:t>
        </w:r>
        <w:r w:rsidRPr="002E49C6">
          <w:rPr>
            <w:sz w:val="20"/>
            <w:szCs w:val="20"/>
          </w:rPr>
          <w:t>secure</w:t>
        </w:r>
        <w:r w:rsidRPr="002E49C6">
          <w:rPr>
            <w:spacing w:val="-6"/>
            <w:sz w:val="20"/>
            <w:szCs w:val="20"/>
          </w:rPr>
          <w:t xml:space="preserve"> </w:t>
        </w:r>
        <w:r w:rsidRPr="002E49C6">
          <w:rPr>
            <w:sz w:val="20"/>
            <w:szCs w:val="20"/>
          </w:rPr>
          <w:t>additional</w:t>
        </w:r>
        <w:r w:rsidRPr="002E49C6">
          <w:rPr>
            <w:spacing w:val="-6"/>
            <w:sz w:val="20"/>
            <w:szCs w:val="20"/>
          </w:rPr>
          <w:t xml:space="preserve"> </w:t>
        </w:r>
        <w:r w:rsidRPr="002E49C6">
          <w:rPr>
            <w:sz w:val="20"/>
            <w:szCs w:val="20"/>
          </w:rPr>
          <w:t>permissions</w:t>
        </w:r>
        <w:r w:rsidRPr="002E49C6">
          <w:rPr>
            <w:spacing w:val="-6"/>
            <w:sz w:val="20"/>
            <w:szCs w:val="20"/>
          </w:rPr>
          <w:t xml:space="preserve"> </w:t>
        </w:r>
        <w:r w:rsidRPr="002E49C6">
          <w:rPr>
            <w:sz w:val="20"/>
            <w:szCs w:val="20"/>
          </w:rPr>
          <w:t>as</w:t>
        </w:r>
        <w:r w:rsidRPr="002E49C6">
          <w:rPr>
            <w:spacing w:val="-5"/>
            <w:sz w:val="20"/>
            <w:szCs w:val="20"/>
          </w:rPr>
          <w:t xml:space="preserve"> </w:t>
        </w:r>
        <w:r w:rsidRPr="002E49C6">
          <w:rPr>
            <w:sz w:val="20"/>
            <w:szCs w:val="20"/>
          </w:rPr>
          <w:t xml:space="preserve">necessary. The Creator (and other intellectual property owners of the Collectible Image, if any) shall be under no obligation to grant, negotiate or offer such additional license. </w:t>
        </w:r>
      </w:ins>
    </w:p>
    <w:p w14:paraId="4D176478" w14:textId="77777777" w:rsidR="002E49C6" w:rsidRPr="002E49C6" w:rsidRDefault="002E49C6" w:rsidP="002E49C6">
      <w:pPr>
        <w:tabs>
          <w:tab w:val="left" w:pos="456"/>
          <w:tab w:val="left" w:pos="810"/>
          <w:tab w:val="left" w:pos="1260"/>
        </w:tabs>
        <w:spacing w:before="164" w:after="240" w:line="242" w:lineRule="auto"/>
        <w:ind w:right="144"/>
        <w:jc w:val="both"/>
        <w:rPr>
          <w:sz w:val="20"/>
          <w:szCs w:val="20"/>
        </w:rPr>
      </w:pPr>
    </w:p>
    <w:p w14:paraId="6B4DE2FD" w14:textId="7E2B1368" w:rsidR="00B40B10" w:rsidRDefault="000977EB" w:rsidP="006B1759">
      <w:pPr>
        <w:pStyle w:val="ListParagraph"/>
        <w:numPr>
          <w:ilvl w:val="1"/>
          <w:numId w:val="25"/>
        </w:numPr>
        <w:tabs>
          <w:tab w:val="left" w:pos="363"/>
        </w:tabs>
        <w:spacing w:before="164" w:line="244" w:lineRule="auto"/>
        <w:ind w:left="360" w:right="240" w:firstLine="0"/>
        <w:jc w:val="both"/>
        <w:rPr>
          <w:sz w:val="20"/>
          <w:szCs w:val="20"/>
        </w:rPr>
      </w:pPr>
      <w:del w:id="122" w:author="Daimon Legal" w:date="2021-07-27T15:32:00Z">
        <w:r w:rsidDel="000C00FC">
          <w:rPr>
            <w:b/>
            <w:sz w:val="20"/>
            <w:szCs w:val="20"/>
          </w:rPr>
          <w:delText xml:space="preserve">Rarible </w:delText>
        </w:r>
      </w:del>
      <w:ins w:id="123" w:author="Daimon Legal" w:date="2021-07-27T15:33:00Z">
        <w:r w:rsidR="00B34AE7">
          <w:rPr>
            <w:b/>
            <w:sz w:val="20"/>
            <w:szCs w:val="20"/>
          </w:rPr>
          <w:t>Galler</w:t>
        </w:r>
      </w:ins>
      <w:ins w:id="124" w:author="Daimon Legal" w:date="2021-07-27T17:10:00Z">
        <w:r w:rsidR="006E0EA5">
          <w:rPr>
            <w:b/>
            <w:sz w:val="20"/>
            <w:szCs w:val="20"/>
          </w:rPr>
          <w:t>ies</w:t>
        </w:r>
      </w:ins>
      <w:ins w:id="125" w:author="Daimon Legal" w:date="2021-07-27T15:32:00Z">
        <w:r w:rsidR="000C00FC">
          <w:rPr>
            <w:b/>
            <w:sz w:val="20"/>
            <w:szCs w:val="20"/>
          </w:rPr>
          <w:t xml:space="preserve"> </w:t>
        </w:r>
      </w:ins>
      <w:r>
        <w:rPr>
          <w:b/>
          <w:sz w:val="20"/>
          <w:szCs w:val="20"/>
        </w:rPr>
        <w:t xml:space="preserve">and Other </w:t>
      </w:r>
      <w:r w:rsidR="00A92189" w:rsidRPr="006B1759">
        <w:rPr>
          <w:b/>
          <w:sz w:val="20"/>
          <w:szCs w:val="20"/>
        </w:rPr>
        <w:t>Sublicensee</w:t>
      </w:r>
      <w:r w:rsidR="008D6147" w:rsidRPr="006B1759">
        <w:rPr>
          <w:b/>
          <w:sz w:val="20"/>
          <w:szCs w:val="20"/>
        </w:rPr>
        <w:t>s</w:t>
      </w:r>
      <w:r w:rsidR="00A92189" w:rsidRPr="006B1759">
        <w:rPr>
          <w:b/>
          <w:sz w:val="20"/>
          <w:szCs w:val="20"/>
        </w:rPr>
        <w:t xml:space="preserve">. </w:t>
      </w:r>
      <w:del w:id="126" w:author="Daimon Legal" w:date="2021-07-27T15:33:00Z">
        <w:r w:rsidR="00A92189" w:rsidRPr="006B1759" w:rsidDel="00B34AE7">
          <w:rPr>
            <w:sz w:val="20"/>
            <w:szCs w:val="20"/>
          </w:rPr>
          <w:delText>Rarible Inc., a Delaware corporation</w:delText>
        </w:r>
      </w:del>
      <w:ins w:id="127" w:author="Daimon Legal" w:date="2021-07-27T15:33:00Z">
        <w:r w:rsidR="00B34AE7">
          <w:rPr>
            <w:sz w:val="20"/>
            <w:szCs w:val="20"/>
          </w:rPr>
          <w:t xml:space="preserve">The </w:t>
        </w:r>
      </w:ins>
      <w:ins w:id="128" w:author="Daimon Legal" w:date="2021-07-27T15:35:00Z">
        <w:r w:rsidR="007A213B">
          <w:rPr>
            <w:sz w:val="20"/>
            <w:szCs w:val="20"/>
          </w:rPr>
          <w:t>person</w:t>
        </w:r>
      </w:ins>
      <w:ins w:id="129" w:author="Daimon Legal" w:date="2021-07-27T15:33:00Z">
        <w:r w:rsidR="00207F80">
          <w:rPr>
            <w:sz w:val="20"/>
            <w:szCs w:val="20"/>
          </w:rPr>
          <w:t xml:space="preserve"> </w:t>
        </w:r>
      </w:ins>
      <w:ins w:id="130" w:author="Daimon Legal" w:date="2021-07-27T15:34:00Z">
        <w:r w:rsidR="008919A2">
          <w:rPr>
            <w:sz w:val="20"/>
            <w:szCs w:val="20"/>
          </w:rPr>
          <w:t xml:space="preserve">authorized by the Creator to display </w:t>
        </w:r>
      </w:ins>
      <w:ins w:id="131" w:author="Daimon Legal" w:date="2021-07-27T15:39:00Z">
        <w:r w:rsidR="004F56E1">
          <w:rPr>
            <w:sz w:val="20"/>
            <w:szCs w:val="20"/>
          </w:rPr>
          <w:t>that</w:t>
        </w:r>
      </w:ins>
      <w:ins w:id="132" w:author="Daimon Legal" w:date="2021-07-27T15:35:00Z">
        <w:r w:rsidR="008919A2">
          <w:rPr>
            <w:sz w:val="20"/>
            <w:szCs w:val="20"/>
          </w:rPr>
          <w:t xml:space="preserve"> Creator’s</w:t>
        </w:r>
      </w:ins>
      <w:ins w:id="133" w:author="Daimon Legal" w:date="2021-07-27T15:33:00Z">
        <w:r w:rsidR="00207F80">
          <w:rPr>
            <w:sz w:val="20"/>
            <w:szCs w:val="20"/>
          </w:rPr>
          <w:t xml:space="preserve"> </w:t>
        </w:r>
      </w:ins>
      <w:ins w:id="134" w:author="Daimon Legal" w:date="2021-07-27T15:36:00Z">
        <w:r w:rsidR="0010503A">
          <w:rPr>
            <w:sz w:val="20"/>
            <w:szCs w:val="20"/>
          </w:rPr>
          <w:t>Collectible</w:t>
        </w:r>
      </w:ins>
      <w:ins w:id="135" w:author="Daimon Legal" w:date="2021-07-27T15:37:00Z">
        <w:r w:rsidR="0010503A">
          <w:rPr>
            <w:sz w:val="20"/>
            <w:szCs w:val="20"/>
          </w:rPr>
          <w:t xml:space="preserve"> Image</w:t>
        </w:r>
      </w:ins>
      <w:ins w:id="136" w:author="Daimon Legal" w:date="2021-07-27T15:39:00Z">
        <w:r w:rsidR="0005500E">
          <w:rPr>
            <w:sz w:val="20"/>
            <w:szCs w:val="20"/>
          </w:rPr>
          <w:t>s</w:t>
        </w:r>
      </w:ins>
      <w:ins w:id="137" w:author="Andrew Glidden" w:date="2021-04-14T15:17:00Z">
        <w:r w:rsidR="009C1C48">
          <w:rPr>
            <w:sz w:val="20"/>
            <w:szCs w:val="20"/>
          </w:rPr>
          <w:t xml:space="preserve"> (“</w:t>
        </w:r>
        <w:del w:id="138" w:author="Daimon Legal" w:date="2021-07-27T15:33:00Z">
          <w:r w:rsidR="009C1C48" w:rsidRPr="009C1C48" w:rsidDel="00207F80">
            <w:rPr>
              <w:b/>
              <w:sz w:val="20"/>
              <w:szCs w:val="20"/>
              <w:rPrChange w:id="139" w:author="Andrew Glidden" w:date="2021-04-14T15:17:00Z">
                <w:rPr>
                  <w:sz w:val="20"/>
                  <w:szCs w:val="20"/>
                </w:rPr>
              </w:rPrChange>
            </w:rPr>
            <w:delText>Rarible</w:delText>
          </w:r>
        </w:del>
      </w:ins>
      <w:ins w:id="140" w:author="Daimon Legal" w:date="2021-07-27T15:33:00Z">
        <w:r w:rsidR="00207F80">
          <w:rPr>
            <w:b/>
            <w:sz w:val="20"/>
            <w:szCs w:val="20"/>
          </w:rPr>
          <w:t>Gallery</w:t>
        </w:r>
      </w:ins>
      <w:ins w:id="141" w:author="Andrew Glidden" w:date="2021-04-14T15:17:00Z">
        <w:r w:rsidR="009C1C48">
          <w:rPr>
            <w:sz w:val="20"/>
            <w:szCs w:val="20"/>
          </w:rPr>
          <w:t>”)</w:t>
        </w:r>
      </w:ins>
      <w:r w:rsidR="00A92189" w:rsidRPr="006B1759">
        <w:rPr>
          <w:sz w:val="20"/>
          <w:szCs w:val="20"/>
        </w:rPr>
        <w:t xml:space="preserve">, </w:t>
      </w:r>
      <w:r w:rsidR="00A04D29" w:rsidRPr="006B1759">
        <w:rPr>
          <w:sz w:val="20"/>
          <w:szCs w:val="20"/>
        </w:rPr>
        <w:t>is hereby automatically</w:t>
      </w:r>
      <w:r w:rsidR="00A92189" w:rsidRPr="006B1759">
        <w:rPr>
          <w:sz w:val="20"/>
          <w:szCs w:val="20"/>
        </w:rPr>
        <w:t xml:space="preserve"> deemed to be a Sublicensee</w:t>
      </w:r>
      <w:r w:rsidR="00E36888">
        <w:rPr>
          <w:sz w:val="20"/>
          <w:szCs w:val="20"/>
        </w:rPr>
        <w:t xml:space="preserve"> of Collector</w:t>
      </w:r>
      <w:ins w:id="142" w:author="Daimon Legal" w:date="2021-07-28T12:06:00Z">
        <w:r w:rsidR="00CA444B">
          <w:rPr>
            <w:sz w:val="20"/>
            <w:szCs w:val="20"/>
          </w:rPr>
          <w:t xml:space="preserve"> </w:t>
        </w:r>
      </w:ins>
      <w:ins w:id="143" w:author="Daimon Legal" w:date="2021-07-28T12:09:00Z">
        <w:r w:rsidR="008D62F2">
          <w:rPr>
            <w:sz w:val="20"/>
            <w:szCs w:val="20"/>
          </w:rPr>
          <w:t xml:space="preserve">and the Collector is responsible for ensuring Sublicensee’s compliance with the </w:t>
        </w:r>
      </w:ins>
      <w:ins w:id="144" w:author="Daimon Legal" w:date="2021-07-28T12:13:00Z">
        <w:r w:rsidR="00E208B8">
          <w:rPr>
            <w:sz w:val="20"/>
            <w:szCs w:val="20"/>
          </w:rPr>
          <w:t xml:space="preserve">applicable </w:t>
        </w:r>
      </w:ins>
      <w:ins w:id="145" w:author="Daimon Legal" w:date="2021-07-28T12:10:00Z">
        <w:r w:rsidR="00505CD0">
          <w:rPr>
            <w:sz w:val="20"/>
            <w:szCs w:val="20"/>
          </w:rPr>
          <w:t xml:space="preserve">license </w:t>
        </w:r>
      </w:ins>
      <w:ins w:id="146" w:author="Daimon Legal" w:date="2021-07-28T12:09:00Z">
        <w:r w:rsidR="008D62F2">
          <w:rPr>
            <w:sz w:val="20"/>
            <w:szCs w:val="20"/>
          </w:rPr>
          <w:t>terms</w:t>
        </w:r>
      </w:ins>
      <w:ins w:id="147" w:author="Daimon Legal" w:date="2021-07-28T12:10:00Z">
        <w:r w:rsidR="00505CD0">
          <w:rPr>
            <w:sz w:val="20"/>
            <w:szCs w:val="20"/>
          </w:rPr>
          <w:t xml:space="preserve"> set out in </w:t>
        </w:r>
        <w:r w:rsidR="00505CD0" w:rsidRPr="00701BCA">
          <w:rPr>
            <w:sz w:val="20"/>
            <w:szCs w:val="20"/>
          </w:rPr>
          <w:t>Section</w:t>
        </w:r>
      </w:ins>
      <w:ins w:id="148" w:author="Daimon Legal" w:date="2021-07-28T12:13:00Z">
        <w:r w:rsidR="00701BCA" w:rsidRPr="00701BCA">
          <w:rPr>
            <w:sz w:val="20"/>
            <w:szCs w:val="20"/>
          </w:rPr>
          <w:t xml:space="preserve"> 3</w:t>
        </w:r>
        <w:r w:rsidR="00701BCA">
          <w:rPr>
            <w:sz w:val="20"/>
            <w:szCs w:val="20"/>
            <w:u w:val="single"/>
          </w:rPr>
          <w:t xml:space="preserve"> and </w:t>
        </w:r>
        <w:r w:rsidR="00701BCA" w:rsidRPr="00701BCA">
          <w:rPr>
            <w:sz w:val="20"/>
            <w:szCs w:val="20"/>
          </w:rPr>
          <w:t xml:space="preserve">Section </w:t>
        </w:r>
      </w:ins>
      <w:ins w:id="149" w:author="Daimon Legal" w:date="2021-07-28T12:10:00Z">
        <w:r w:rsidR="00505CD0" w:rsidRPr="00701BCA">
          <w:rPr>
            <w:sz w:val="20"/>
            <w:szCs w:val="20"/>
          </w:rPr>
          <w:t>4</w:t>
        </w:r>
      </w:ins>
      <w:r w:rsidR="00A92189" w:rsidRPr="006B1759">
        <w:rPr>
          <w:sz w:val="20"/>
          <w:szCs w:val="20"/>
        </w:rPr>
        <w:t xml:space="preserve">. </w:t>
      </w:r>
      <w:r w:rsidR="00F00780">
        <w:rPr>
          <w:sz w:val="20"/>
          <w:szCs w:val="20"/>
        </w:rPr>
        <w:t xml:space="preserve">Any transaction made by the Collector through or with the assistance of any application or software tool of a person eligible to be a Sublicensee and that involves the Collectibles shall automatically </w:t>
      </w:r>
      <w:r w:rsidR="00A66563">
        <w:rPr>
          <w:sz w:val="20"/>
          <w:szCs w:val="20"/>
        </w:rPr>
        <w:t xml:space="preserve">be </w:t>
      </w:r>
      <w:r w:rsidR="00F00780">
        <w:rPr>
          <w:sz w:val="20"/>
          <w:szCs w:val="20"/>
        </w:rPr>
        <w:t xml:space="preserve">deemed to </w:t>
      </w:r>
      <w:r w:rsidR="00DD18ED">
        <w:rPr>
          <w:sz w:val="20"/>
          <w:szCs w:val="20"/>
        </w:rPr>
        <w:t>create</w:t>
      </w:r>
      <w:r w:rsidR="00F00780">
        <w:rPr>
          <w:sz w:val="20"/>
          <w:szCs w:val="20"/>
        </w:rPr>
        <w:t xml:space="preserve"> </w:t>
      </w:r>
      <w:del w:id="150" w:author="Daimon Legal" w:date="2021-07-28T12:10:00Z">
        <w:r w:rsidR="00F00780" w:rsidDel="008D62F2">
          <w:rPr>
            <w:sz w:val="20"/>
            <w:szCs w:val="20"/>
          </w:rPr>
          <w:delText>an irrevocable</w:delText>
        </w:r>
        <w:r w:rsidR="00B61E61" w:rsidDel="008D62F2">
          <w:rPr>
            <w:sz w:val="20"/>
            <w:szCs w:val="20"/>
          </w:rPr>
          <w:delText>, perpetual</w:delText>
        </w:r>
      </w:del>
      <w:ins w:id="151" w:author="Daimon Legal" w:date="2021-07-28T12:10:00Z">
        <w:r w:rsidR="008D62F2">
          <w:rPr>
            <w:sz w:val="20"/>
            <w:szCs w:val="20"/>
          </w:rPr>
          <w:t>a</w:t>
        </w:r>
      </w:ins>
      <w:r w:rsidR="00F00780">
        <w:rPr>
          <w:sz w:val="20"/>
          <w:szCs w:val="20"/>
        </w:rPr>
        <w:t xml:space="preserve"> sublicense of the Collectible Image to such person</w:t>
      </w:r>
      <w:ins w:id="152" w:author="Daimon Legal" w:date="2021-07-28T12:10:00Z">
        <w:r w:rsidR="00505CD0">
          <w:rPr>
            <w:sz w:val="20"/>
            <w:szCs w:val="20"/>
          </w:rPr>
          <w:t xml:space="preserve"> on the terms of </w:t>
        </w:r>
      </w:ins>
      <w:ins w:id="153" w:author="Daimon Legal" w:date="2021-07-28T12:26:00Z">
        <w:r w:rsidR="00421922" w:rsidRPr="00421922">
          <w:rPr>
            <w:sz w:val="20"/>
            <w:szCs w:val="20"/>
          </w:rPr>
          <w:t>these Terms</w:t>
        </w:r>
      </w:ins>
      <w:r w:rsidR="00F00780">
        <w:rPr>
          <w:sz w:val="20"/>
          <w:szCs w:val="20"/>
        </w:rPr>
        <w:t xml:space="preserve">, and such person shall be deemed to be a Sublicensee. </w:t>
      </w:r>
      <w:r w:rsidR="0001255A">
        <w:rPr>
          <w:bCs/>
          <w:sz w:val="20"/>
          <w:szCs w:val="20"/>
        </w:rPr>
        <w:t>E</w:t>
      </w:r>
      <w:r w:rsidR="0001255A" w:rsidRPr="00B40B10">
        <w:rPr>
          <w:bCs/>
          <w:sz w:val="20"/>
          <w:szCs w:val="20"/>
        </w:rPr>
        <w:t>ach</w:t>
      </w:r>
      <w:r w:rsidR="0001255A" w:rsidRPr="006B1759">
        <w:rPr>
          <w:sz w:val="20"/>
          <w:szCs w:val="20"/>
        </w:rPr>
        <w:t xml:space="preserve"> Sublicensee shall be an intended third-party beneficiary of these Terms.</w:t>
      </w:r>
    </w:p>
    <w:p w14:paraId="706D3CFA" w14:textId="5351DC18" w:rsidR="00C87DEB" w:rsidRPr="009003D5" w:rsidRDefault="00B40B10" w:rsidP="006B1759">
      <w:pPr>
        <w:pStyle w:val="ListParagraph"/>
        <w:numPr>
          <w:ilvl w:val="1"/>
          <w:numId w:val="25"/>
        </w:numPr>
        <w:tabs>
          <w:tab w:val="left" w:pos="363"/>
        </w:tabs>
        <w:spacing w:before="164" w:line="244" w:lineRule="auto"/>
        <w:ind w:left="360" w:right="240" w:firstLine="0"/>
        <w:jc w:val="both"/>
        <w:rPr>
          <w:sz w:val="20"/>
          <w:szCs w:val="20"/>
        </w:rPr>
      </w:pPr>
      <w:r w:rsidRPr="009003D5">
        <w:rPr>
          <w:b/>
          <w:sz w:val="20"/>
          <w:szCs w:val="20"/>
        </w:rPr>
        <w:t>Subrogation</w:t>
      </w:r>
      <w:r w:rsidRPr="009003D5">
        <w:rPr>
          <w:bCs/>
          <w:sz w:val="20"/>
          <w:szCs w:val="20"/>
        </w:rPr>
        <w:t xml:space="preserve">. </w:t>
      </w:r>
      <w:del w:id="154" w:author="Daimon Legal" w:date="2021-07-28T11:33:00Z">
        <w:r w:rsidRPr="009003D5" w:rsidDel="00EE655B">
          <w:rPr>
            <w:bCs/>
            <w:sz w:val="20"/>
            <w:szCs w:val="20"/>
          </w:rPr>
          <w:delText xml:space="preserve">To the maximum extent permitted by applicable law, </w:delText>
        </w:r>
        <w:r w:rsidRPr="009003D5" w:rsidDel="00EE655B">
          <w:rPr>
            <w:sz w:val="20"/>
            <w:szCs w:val="20"/>
          </w:rPr>
          <w:delText>e</w:delText>
        </w:r>
        <w:r w:rsidR="00A92189" w:rsidRPr="009003D5" w:rsidDel="00EE655B">
          <w:rPr>
            <w:sz w:val="20"/>
            <w:szCs w:val="20"/>
          </w:rPr>
          <w:delText>ach Sublicensee shall be subrogated to, and entitled to enforce, seek and receive (but shall have no obligation to enforce, seek or receive)</w:delText>
        </w:r>
        <w:r w:rsidR="009225AF" w:rsidRPr="009003D5" w:rsidDel="00EE655B">
          <w:rPr>
            <w:sz w:val="20"/>
            <w:szCs w:val="20"/>
          </w:rPr>
          <w:delText>: (a)</w:delText>
        </w:r>
        <w:r w:rsidR="00A92189" w:rsidRPr="009003D5" w:rsidDel="00EE655B">
          <w:rPr>
            <w:sz w:val="20"/>
            <w:szCs w:val="20"/>
          </w:rPr>
          <w:delText xml:space="preserve"> all of the Creator’s rights and remedies against the Collector or any third party </w:delText>
        </w:r>
        <w:r w:rsidR="004B300E" w:rsidRPr="009003D5" w:rsidDel="00EE655B">
          <w:rPr>
            <w:sz w:val="20"/>
            <w:szCs w:val="20"/>
          </w:rPr>
          <w:delText xml:space="preserve">to pursue causes of action for copyright </w:delText>
        </w:r>
        <w:r w:rsidR="000B00E4" w:rsidRPr="009003D5" w:rsidDel="00EE655B">
          <w:rPr>
            <w:sz w:val="20"/>
            <w:szCs w:val="20"/>
          </w:rPr>
          <w:delText xml:space="preserve">or other intellectual property rights </w:delText>
        </w:r>
        <w:r w:rsidR="004B300E" w:rsidRPr="009003D5" w:rsidDel="00EE655B">
          <w:rPr>
            <w:sz w:val="20"/>
            <w:szCs w:val="20"/>
          </w:rPr>
          <w:delText xml:space="preserve">infringement </w:delText>
        </w:r>
        <w:r w:rsidR="00A478EA" w:rsidRPr="009003D5" w:rsidDel="00EE655B">
          <w:rPr>
            <w:sz w:val="20"/>
            <w:szCs w:val="20"/>
          </w:rPr>
          <w:delText xml:space="preserve">relating to the Collectible </w:delText>
        </w:r>
        <w:r w:rsidR="004B300E" w:rsidRPr="009003D5" w:rsidDel="00EE655B">
          <w:rPr>
            <w:sz w:val="20"/>
            <w:szCs w:val="20"/>
          </w:rPr>
          <w:delText xml:space="preserve">or </w:delText>
        </w:r>
        <w:r w:rsidR="00A92189" w:rsidRPr="009003D5" w:rsidDel="00EE655B">
          <w:rPr>
            <w:sz w:val="20"/>
            <w:szCs w:val="20"/>
          </w:rPr>
          <w:delText>pursuant to any provision of Sections 4 through 6 of these Terms</w:delText>
        </w:r>
        <w:r w:rsidR="009225AF" w:rsidRPr="009003D5" w:rsidDel="00EE655B">
          <w:rPr>
            <w:sz w:val="20"/>
            <w:szCs w:val="20"/>
          </w:rPr>
          <w:delText>; and (b)</w:delText>
        </w:r>
        <w:r w:rsidR="00A92189" w:rsidRPr="009003D5" w:rsidDel="00EE655B">
          <w:rPr>
            <w:sz w:val="20"/>
            <w:szCs w:val="20"/>
          </w:rPr>
          <w:delText xml:space="preserve"> all of the Collector’s rights and remedies against the Creator pursuant to any provision of Sections 2 through 6 of these Terms. </w:delText>
        </w:r>
      </w:del>
      <w:r w:rsidR="004B300E" w:rsidRPr="009003D5">
        <w:rPr>
          <w:bCs/>
          <w:sz w:val="20"/>
          <w:szCs w:val="20"/>
        </w:rPr>
        <w:t xml:space="preserve">To the maximum extent permitted by applicable law, </w:t>
      </w:r>
      <w:r w:rsidR="004B300E" w:rsidRPr="009003D5">
        <w:rPr>
          <w:sz w:val="20"/>
          <w:szCs w:val="20"/>
        </w:rPr>
        <w:t xml:space="preserve">each Collector shall be subrogated to, and entitled to enforce, seek and receive (but shall have no obligation to enforce, seek or receive) </w:t>
      </w:r>
      <w:r w:rsidR="000B00E4" w:rsidRPr="009003D5">
        <w:rPr>
          <w:sz w:val="20"/>
          <w:szCs w:val="20"/>
        </w:rPr>
        <w:t xml:space="preserve">all of the Creator’s rights and remedies against any third party to pursue causes of action for copyright or other intellectual property rights infringement </w:t>
      </w:r>
      <w:r w:rsidR="00A478EA" w:rsidRPr="009003D5">
        <w:rPr>
          <w:sz w:val="20"/>
          <w:szCs w:val="20"/>
        </w:rPr>
        <w:t xml:space="preserve">relating to the Collectible </w:t>
      </w:r>
      <w:r w:rsidR="000B00E4" w:rsidRPr="009003D5">
        <w:rPr>
          <w:sz w:val="20"/>
          <w:szCs w:val="20"/>
        </w:rPr>
        <w:t>or pursuant to any provision of Sections 4 through 6 of these Terms</w:t>
      </w:r>
      <w:r w:rsidR="004B300E" w:rsidRPr="009003D5">
        <w:rPr>
          <w:sz w:val="20"/>
          <w:szCs w:val="20"/>
        </w:rPr>
        <w:t>.</w:t>
      </w:r>
      <w:r w:rsidR="000B00E4" w:rsidRPr="009003D5">
        <w:rPr>
          <w:sz w:val="20"/>
          <w:szCs w:val="20"/>
        </w:rPr>
        <w:t xml:space="preserve"> The Creator hereby covenants and agrees to </w:t>
      </w:r>
      <w:ins w:id="155" w:author="Daimon Legal" w:date="2021-07-28T11:45:00Z">
        <w:r w:rsidR="00381EFA">
          <w:rPr>
            <w:sz w:val="20"/>
            <w:szCs w:val="20"/>
          </w:rPr>
          <w:t xml:space="preserve">provide reasonable </w:t>
        </w:r>
      </w:ins>
      <w:r w:rsidR="000B00E4" w:rsidRPr="009003D5">
        <w:rPr>
          <w:sz w:val="20"/>
          <w:szCs w:val="20"/>
        </w:rPr>
        <w:t>assist</w:t>
      </w:r>
      <w:ins w:id="156" w:author="Daimon Legal" w:date="2021-07-28T11:45:00Z">
        <w:r w:rsidR="00381EFA">
          <w:rPr>
            <w:sz w:val="20"/>
            <w:szCs w:val="20"/>
          </w:rPr>
          <w:t>ance</w:t>
        </w:r>
        <w:r w:rsidR="00203A89">
          <w:rPr>
            <w:sz w:val="20"/>
            <w:szCs w:val="20"/>
          </w:rPr>
          <w:t xml:space="preserve"> to</w:t>
        </w:r>
      </w:ins>
      <w:r w:rsidR="000B00E4" w:rsidRPr="009003D5">
        <w:rPr>
          <w:sz w:val="20"/>
          <w:szCs w:val="20"/>
        </w:rPr>
        <w:t xml:space="preserve"> </w:t>
      </w:r>
      <w:del w:id="157" w:author="Daimon Legal" w:date="2021-07-28T11:34:00Z">
        <w:r w:rsidR="000B00E4" w:rsidRPr="009003D5" w:rsidDel="007F685F">
          <w:rPr>
            <w:sz w:val="20"/>
            <w:szCs w:val="20"/>
          </w:rPr>
          <w:delText xml:space="preserve">each Sublicensee and </w:delText>
        </w:r>
      </w:del>
      <w:r w:rsidR="00DD18ED" w:rsidRPr="009003D5">
        <w:rPr>
          <w:sz w:val="20"/>
          <w:szCs w:val="20"/>
        </w:rPr>
        <w:t xml:space="preserve">each </w:t>
      </w:r>
      <w:r w:rsidR="000B00E4" w:rsidRPr="009003D5">
        <w:rPr>
          <w:sz w:val="20"/>
          <w:szCs w:val="20"/>
        </w:rPr>
        <w:t xml:space="preserve">Collector </w:t>
      </w:r>
      <w:del w:id="158" w:author="Daimon Legal" w:date="2021-07-28T11:46:00Z">
        <w:r w:rsidR="00C416D8" w:rsidRPr="009003D5" w:rsidDel="00D21354">
          <w:rPr>
            <w:sz w:val="20"/>
            <w:szCs w:val="20"/>
          </w:rPr>
          <w:delText xml:space="preserve">with </w:delText>
        </w:r>
      </w:del>
      <w:r w:rsidR="00C416D8" w:rsidRPr="009003D5">
        <w:rPr>
          <w:sz w:val="20"/>
          <w:szCs w:val="20"/>
        </w:rPr>
        <w:t xml:space="preserve">enforcing the rights of the Creator to which the </w:t>
      </w:r>
      <w:del w:id="159" w:author="Daimon Legal" w:date="2021-07-28T11:34:00Z">
        <w:r w:rsidR="00C416D8" w:rsidRPr="009003D5" w:rsidDel="007F685F">
          <w:rPr>
            <w:sz w:val="20"/>
            <w:szCs w:val="20"/>
          </w:rPr>
          <w:delText xml:space="preserve">Sublicensee and </w:delText>
        </w:r>
      </w:del>
      <w:r w:rsidR="00C416D8" w:rsidRPr="009003D5">
        <w:rPr>
          <w:sz w:val="20"/>
          <w:szCs w:val="20"/>
        </w:rPr>
        <w:t xml:space="preserve">Creator are subrogated under this </w:t>
      </w:r>
      <w:r w:rsidR="00C416D8" w:rsidRPr="009003D5">
        <w:rPr>
          <w:sz w:val="20"/>
          <w:szCs w:val="20"/>
          <w:u w:val="single"/>
        </w:rPr>
        <w:t>Section 3.3</w:t>
      </w:r>
      <w:del w:id="160" w:author="Daimon Legal" w:date="2021-07-28T11:46:00Z">
        <w:r w:rsidR="00D668A4" w:rsidRPr="009003D5" w:rsidDel="00CF2CBE">
          <w:rPr>
            <w:sz w:val="20"/>
            <w:szCs w:val="20"/>
          </w:rPr>
          <w:delText>, including, without limitation, by</w:delText>
        </w:r>
        <w:r w:rsidR="00D4066D" w:rsidRPr="009003D5" w:rsidDel="00CF2CBE">
          <w:rPr>
            <w:sz w:val="20"/>
            <w:szCs w:val="20"/>
          </w:rPr>
          <w:delText xml:space="preserve"> joining</w:delText>
        </w:r>
        <w:r w:rsidR="00D668A4" w:rsidRPr="009003D5" w:rsidDel="00CF2CBE">
          <w:rPr>
            <w:sz w:val="20"/>
            <w:szCs w:val="20"/>
          </w:rPr>
          <w:delText xml:space="preserve"> as a plaintiff </w:delText>
        </w:r>
        <w:r w:rsidR="00A66563" w:rsidRPr="009003D5" w:rsidDel="00CF2CBE">
          <w:rPr>
            <w:sz w:val="20"/>
            <w:szCs w:val="20"/>
          </w:rPr>
          <w:delText xml:space="preserve">in </w:delText>
        </w:r>
        <w:r w:rsidR="00D668A4" w:rsidRPr="009003D5" w:rsidDel="00CF2CBE">
          <w:rPr>
            <w:sz w:val="20"/>
            <w:szCs w:val="20"/>
          </w:rPr>
          <w:delText xml:space="preserve">any legal action </w:delText>
        </w:r>
        <w:r w:rsidR="009B26E4" w:rsidRPr="009003D5" w:rsidDel="00CF2CBE">
          <w:rPr>
            <w:sz w:val="20"/>
            <w:szCs w:val="20"/>
          </w:rPr>
          <w:delText>necessary or desirable for the enforcement of such rights</w:delText>
        </w:r>
      </w:del>
      <w:r w:rsidR="00C416D8" w:rsidRPr="009003D5">
        <w:rPr>
          <w:sz w:val="20"/>
          <w:szCs w:val="20"/>
        </w:rPr>
        <w:t>.</w:t>
      </w:r>
    </w:p>
    <w:p w14:paraId="09C18C4B" w14:textId="39486527" w:rsidR="00222356" w:rsidRPr="00FA1283" w:rsidRDefault="00222356" w:rsidP="00DA2184">
      <w:pPr>
        <w:pStyle w:val="ListParagraph"/>
        <w:numPr>
          <w:ilvl w:val="1"/>
          <w:numId w:val="25"/>
        </w:numPr>
        <w:tabs>
          <w:tab w:val="left" w:pos="363"/>
        </w:tabs>
        <w:spacing w:before="164" w:line="244" w:lineRule="auto"/>
        <w:ind w:left="360" w:right="199" w:firstLine="0"/>
        <w:jc w:val="both"/>
        <w:rPr>
          <w:sz w:val="20"/>
          <w:szCs w:val="20"/>
        </w:rPr>
      </w:pPr>
      <w:r w:rsidRPr="00FA1283">
        <w:rPr>
          <w:b/>
          <w:sz w:val="20"/>
          <w:szCs w:val="20"/>
        </w:rPr>
        <w:t>Exclusivity.</w:t>
      </w:r>
      <w:r w:rsidRPr="00FA1283">
        <w:rPr>
          <w:b/>
          <w:spacing w:val="-19"/>
          <w:sz w:val="20"/>
          <w:szCs w:val="20"/>
        </w:rPr>
        <w:t xml:space="preserve"> </w:t>
      </w:r>
      <w:r w:rsidR="00E41D3B" w:rsidRPr="00FA1283">
        <w:rPr>
          <w:sz w:val="20"/>
          <w:szCs w:val="20"/>
        </w:rPr>
        <w:t xml:space="preserve">The Creator </w:t>
      </w:r>
      <w:r w:rsidR="004B3879" w:rsidRPr="00FA1283">
        <w:rPr>
          <w:sz w:val="20"/>
          <w:szCs w:val="20"/>
        </w:rPr>
        <w:t>represents and warrants that</w:t>
      </w:r>
      <w:r w:rsidR="00E41D3B" w:rsidRPr="00FA1283">
        <w:rPr>
          <w:sz w:val="20"/>
          <w:szCs w:val="20"/>
        </w:rPr>
        <w:t xml:space="preserve"> it has not</w:t>
      </w:r>
      <w:r w:rsidR="008872AE" w:rsidRPr="00FA1283">
        <w:rPr>
          <w:sz w:val="20"/>
          <w:szCs w:val="20"/>
        </w:rPr>
        <w:t xml:space="preserve"> licensed</w:t>
      </w:r>
      <w:r w:rsidR="00E41D3B" w:rsidRPr="00FA1283">
        <w:rPr>
          <w:sz w:val="20"/>
          <w:szCs w:val="20"/>
        </w:rPr>
        <w:t xml:space="preserve">, and </w:t>
      </w:r>
      <w:r w:rsidR="004B3879" w:rsidRPr="00FA1283">
        <w:rPr>
          <w:sz w:val="20"/>
          <w:szCs w:val="20"/>
        </w:rPr>
        <w:t xml:space="preserve">covenants that it </w:t>
      </w:r>
      <w:r w:rsidR="00E41D3B" w:rsidRPr="00FA1283">
        <w:rPr>
          <w:sz w:val="20"/>
          <w:szCs w:val="20"/>
        </w:rPr>
        <w:t>will not license</w:t>
      </w:r>
      <w:r w:rsidR="008872AE" w:rsidRPr="00FA1283">
        <w:rPr>
          <w:sz w:val="20"/>
          <w:szCs w:val="20"/>
        </w:rPr>
        <w:t>,</w:t>
      </w:r>
      <w:r w:rsidR="00E41D3B" w:rsidRPr="00FA1283">
        <w:rPr>
          <w:sz w:val="20"/>
          <w:szCs w:val="20"/>
        </w:rPr>
        <w:t xml:space="preserve"> any rights to the Collectible Image </w:t>
      </w:r>
      <w:r w:rsidR="00366AA7" w:rsidRPr="00FA1283">
        <w:rPr>
          <w:sz w:val="20"/>
          <w:szCs w:val="20"/>
        </w:rPr>
        <w:t xml:space="preserve">except upon these Terms to </w:t>
      </w:r>
      <w:del w:id="161" w:author="Daimon Legal" w:date="2021-07-28T11:51:00Z">
        <w:r w:rsidR="00366AA7" w:rsidRPr="00FA1283" w:rsidDel="00B94057">
          <w:rPr>
            <w:sz w:val="20"/>
            <w:szCs w:val="20"/>
          </w:rPr>
          <w:delText xml:space="preserve">the </w:delText>
        </w:r>
      </w:del>
      <w:del w:id="162" w:author="Daimon Legal" w:date="2021-07-28T11:48:00Z">
        <w:r w:rsidR="008872AE" w:rsidRPr="00FA1283" w:rsidDel="004A3EB5">
          <w:rPr>
            <w:sz w:val="20"/>
            <w:szCs w:val="20"/>
          </w:rPr>
          <w:delText>lawful possessor of the NFT associated with the Collectible</w:delText>
        </w:r>
      </w:del>
      <w:ins w:id="163" w:author="Daimon Legal" w:date="2021-07-28T11:48:00Z">
        <w:r w:rsidR="004A3EB5">
          <w:rPr>
            <w:sz w:val="20"/>
            <w:szCs w:val="20"/>
          </w:rPr>
          <w:t>Collector</w:t>
        </w:r>
      </w:ins>
      <w:ins w:id="164" w:author="Daimon Legal" w:date="2021-07-28T11:51:00Z">
        <w:r w:rsidR="00B94057">
          <w:rPr>
            <w:sz w:val="20"/>
            <w:szCs w:val="20"/>
          </w:rPr>
          <w:t>s</w:t>
        </w:r>
      </w:ins>
      <w:r w:rsidR="00E41D3B" w:rsidRPr="00FA1283">
        <w:rPr>
          <w:sz w:val="20"/>
          <w:szCs w:val="20"/>
        </w:rPr>
        <w:t xml:space="preserve">. </w:t>
      </w:r>
      <w:r w:rsidR="00662EBD" w:rsidRPr="00FA1283">
        <w:rPr>
          <w:sz w:val="20"/>
          <w:szCs w:val="20"/>
        </w:rPr>
        <w:t xml:space="preserve">Notwithstanding the immediately preceding sentence, if </w:t>
      </w:r>
      <w:r w:rsidRPr="00FA1283">
        <w:rPr>
          <w:sz w:val="20"/>
          <w:szCs w:val="20"/>
        </w:rPr>
        <w:t xml:space="preserve">the Collectible </w:t>
      </w:r>
      <w:r w:rsidR="00662EBD" w:rsidRPr="00FA1283">
        <w:rPr>
          <w:sz w:val="20"/>
          <w:szCs w:val="20"/>
        </w:rPr>
        <w:t>w</w:t>
      </w:r>
      <w:r w:rsidRPr="00FA1283">
        <w:rPr>
          <w:sz w:val="20"/>
          <w:szCs w:val="20"/>
        </w:rPr>
        <w:t xml:space="preserve">as </w:t>
      </w:r>
      <w:r w:rsidR="00662EBD" w:rsidRPr="00FA1283">
        <w:rPr>
          <w:sz w:val="20"/>
          <w:szCs w:val="20"/>
        </w:rPr>
        <w:t xml:space="preserve">originally </w:t>
      </w:r>
      <w:r w:rsidRPr="00FA1283">
        <w:rPr>
          <w:sz w:val="20"/>
          <w:szCs w:val="20"/>
        </w:rPr>
        <w:t xml:space="preserve">offered, sold or transferred by or on behalf of the Creator under circumstances reasonably indicating that </w:t>
      </w:r>
      <w:r w:rsidR="008872AE" w:rsidRPr="00FA1283">
        <w:rPr>
          <w:sz w:val="20"/>
          <w:szCs w:val="20"/>
        </w:rPr>
        <w:t xml:space="preserve">the Collectible Image will be included </w:t>
      </w:r>
      <w:r w:rsidR="000D5E12" w:rsidRPr="00FA1283">
        <w:rPr>
          <w:sz w:val="20"/>
          <w:szCs w:val="20"/>
        </w:rPr>
        <w:t xml:space="preserve">in each </w:t>
      </w:r>
      <w:r w:rsidR="003A1416" w:rsidRPr="00FA1283">
        <w:rPr>
          <w:sz w:val="20"/>
          <w:szCs w:val="20"/>
        </w:rPr>
        <w:t xml:space="preserve">of a series of </w:t>
      </w:r>
      <w:r w:rsidR="000D5E12" w:rsidRPr="00FA1283">
        <w:rPr>
          <w:sz w:val="20"/>
          <w:szCs w:val="20"/>
        </w:rPr>
        <w:t>Collectible</w:t>
      </w:r>
      <w:r w:rsidR="003A1416" w:rsidRPr="00FA1283">
        <w:rPr>
          <w:sz w:val="20"/>
          <w:szCs w:val="20"/>
        </w:rPr>
        <w:t>s</w:t>
      </w:r>
      <w:r w:rsidR="000D5E12" w:rsidRPr="00FA1283">
        <w:rPr>
          <w:sz w:val="20"/>
          <w:szCs w:val="20"/>
        </w:rPr>
        <w:t xml:space="preserve"> </w:t>
      </w:r>
      <w:r w:rsidR="003A1416" w:rsidRPr="00FA1283">
        <w:rPr>
          <w:sz w:val="20"/>
          <w:szCs w:val="20"/>
        </w:rPr>
        <w:t xml:space="preserve">associated with </w:t>
      </w:r>
      <w:r w:rsidR="00E6174F" w:rsidRPr="00FA1283">
        <w:rPr>
          <w:sz w:val="20"/>
          <w:szCs w:val="20"/>
        </w:rPr>
        <w:t xml:space="preserve">a series of </w:t>
      </w:r>
      <w:r w:rsidR="000D5E12" w:rsidRPr="00FA1283">
        <w:rPr>
          <w:sz w:val="20"/>
          <w:szCs w:val="20"/>
        </w:rPr>
        <w:t xml:space="preserve">NFTs </w:t>
      </w:r>
      <w:r w:rsidR="003A1416" w:rsidRPr="00FA1283">
        <w:rPr>
          <w:sz w:val="20"/>
          <w:szCs w:val="20"/>
        </w:rPr>
        <w:t xml:space="preserve">which comply with </w:t>
      </w:r>
      <w:r w:rsidR="00AF68C6" w:rsidRPr="00FA1283">
        <w:rPr>
          <w:sz w:val="20"/>
          <w:szCs w:val="20"/>
        </w:rPr>
        <w:t xml:space="preserve">the ERC-1155 standard </w:t>
      </w:r>
      <w:r w:rsidR="00AC09BC" w:rsidRPr="00FA1283">
        <w:rPr>
          <w:sz w:val="20"/>
          <w:szCs w:val="20"/>
        </w:rPr>
        <w:t>(</w:t>
      </w:r>
      <w:r w:rsidR="00AF68C6" w:rsidRPr="00FA1283">
        <w:rPr>
          <w:sz w:val="20"/>
          <w:szCs w:val="20"/>
        </w:rPr>
        <w:t xml:space="preserve">or a similar standard for creating </w:t>
      </w:r>
      <w:r w:rsidR="003A1416" w:rsidRPr="00FA1283">
        <w:rPr>
          <w:sz w:val="20"/>
          <w:szCs w:val="20"/>
        </w:rPr>
        <w:t>NFT</w:t>
      </w:r>
      <w:r w:rsidR="00AF1422" w:rsidRPr="00FA1283">
        <w:rPr>
          <w:sz w:val="20"/>
          <w:szCs w:val="20"/>
        </w:rPr>
        <w:t>s</w:t>
      </w:r>
      <w:r w:rsidR="003A1416" w:rsidRPr="00FA1283">
        <w:rPr>
          <w:sz w:val="20"/>
          <w:szCs w:val="20"/>
        </w:rPr>
        <w:t xml:space="preserve"> </w:t>
      </w:r>
      <w:r w:rsidR="00AF68C6" w:rsidRPr="00FA1283">
        <w:rPr>
          <w:sz w:val="20"/>
          <w:szCs w:val="20"/>
        </w:rPr>
        <w:t>series</w:t>
      </w:r>
      <w:r w:rsidR="00AC09BC" w:rsidRPr="00FA1283">
        <w:rPr>
          <w:sz w:val="20"/>
          <w:szCs w:val="20"/>
        </w:rPr>
        <w:t>)</w:t>
      </w:r>
      <w:r w:rsidR="004722B5" w:rsidRPr="00FA1283">
        <w:rPr>
          <w:sz w:val="20"/>
          <w:szCs w:val="20"/>
        </w:rPr>
        <w:t xml:space="preserve">, </w:t>
      </w:r>
      <w:r w:rsidR="00265251" w:rsidRPr="00FA1283">
        <w:rPr>
          <w:sz w:val="20"/>
          <w:szCs w:val="20"/>
        </w:rPr>
        <w:t xml:space="preserve">then the </w:t>
      </w:r>
      <w:r w:rsidR="004722B5" w:rsidRPr="00FA1283">
        <w:rPr>
          <w:sz w:val="20"/>
          <w:szCs w:val="20"/>
        </w:rPr>
        <w:t xml:space="preserve">Creator </w:t>
      </w:r>
      <w:r w:rsidR="004B3879" w:rsidRPr="00FA1283">
        <w:rPr>
          <w:sz w:val="20"/>
          <w:szCs w:val="20"/>
        </w:rPr>
        <w:t>represents and warrants that it has not licensed</w:t>
      </w:r>
      <w:r w:rsidR="004722B5" w:rsidRPr="00FA1283">
        <w:rPr>
          <w:sz w:val="20"/>
          <w:szCs w:val="20"/>
        </w:rPr>
        <w:t xml:space="preserve">, and </w:t>
      </w:r>
      <w:r w:rsidR="004B3879" w:rsidRPr="00FA1283">
        <w:rPr>
          <w:sz w:val="20"/>
          <w:szCs w:val="20"/>
        </w:rPr>
        <w:t xml:space="preserve">covenants that it </w:t>
      </w:r>
      <w:r w:rsidR="004722B5" w:rsidRPr="00FA1283">
        <w:rPr>
          <w:sz w:val="20"/>
          <w:szCs w:val="20"/>
        </w:rPr>
        <w:t xml:space="preserve">will not license, any rights to the Collectible Image except upon these Terms to the lawful possessors of </w:t>
      </w:r>
      <w:r w:rsidR="006F1C71" w:rsidRPr="00FA1283">
        <w:rPr>
          <w:sz w:val="20"/>
          <w:szCs w:val="20"/>
        </w:rPr>
        <w:t xml:space="preserve">the </w:t>
      </w:r>
      <w:r w:rsidR="00845A65" w:rsidRPr="00FA1283">
        <w:rPr>
          <w:sz w:val="20"/>
          <w:szCs w:val="20"/>
        </w:rPr>
        <w:t xml:space="preserve">Collectibles </w:t>
      </w:r>
      <w:r w:rsidR="006F1C71" w:rsidRPr="00FA1283">
        <w:rPr>
          <w:sz w:val="20"/>
          <w:szCs w:val="20"/>
        </w:rPr>
        <w:t xml:space="preserve">(including the associated NFTs) </w:t>
      </w:r>
      <w:r w:rsidR="00845A65" w:rsidRPr="00FA1283">
        <w:rPr>
          <w:sz w:val="20"/>
          <w:szCs w:val="20"/>
        </w:rPr>
        <w:t>within such series.</w:t>
      </w:r>
    </w:p>
    <w:p w14:paraId="48291ACD" w14:textId="77777777" w:rsidR="00874A80" w:rsidRPr="006B1759" w:rsidRDefault="00D46B94" w:rsidP="00DA2184">
      <w:pPr>
        <w:pStyle w:val="Heading1"/>
        <w:numPr>
          <w:ilvl w:val="0"/>
          <w:numId w:val="25"/>
        </w:numPr>
        <w:tabs>
          <w:tab w:val="left" w:pos="535"/>
          <w:tab w:val="left" w:pos="537"/>
        </w:tabs>
        <w:spacing w:before="240"/>
        <w:ind w:left="548" w:hanging="418"/>
        <w:jc w:val="both"/>
      </w:pPr>
      <w:bookmarkStart w:id="165" w:name="(A)__Standard_License_for_Works._Under_a"/>
      <w:bookmarkStart w:id="166" w:name="(B)__Standard_License_Specific_Restricti"/>
      <w:bookmarkStart w:id="167" w:name="5.__Comp_License_for_Stock_Assets.__The_"/>
      <w:bookmarkStart w:id="168" w:name="7.______Restrictions."/>
      <w:bookmarkEnd w:id="165"/>
      <w:bookmarkEnd w:id="166"/>
      <w:bookmarkEnd w:id="167"/>
      <w:bookmarkEnd w:id="168"/>
      <w:r w:rsidRPr="006B1759">
        <w:t>Restrictions.</w:t>
      </w:r>
    </w:p>
    <w:p w14:paraId="2203C57A" w14:textId="4155E8FC" w:rsidR="0028486E" w:rsidRPr="006B1759" w:rsidRDefault="00523506" w:rsidP="00EB4EAA">
      <w:pPr>
        <w:tabs>
          <w:tab w:val="left" w:pos="531"/>
        </w:tabs>
        <w:spacing w:before="164"/>
        <w:ind w:left="270"/>
        <w:rPr>
          <w:sz w:val="20"/>
          <w:szCs w:val="20"/>
        </w:rPr>
      </w:pPr>
      <w:bookmarkStart w:id="169" w:name="7.1.___General_Restrictions._You_must_no"/>
      <w:bookmarkEnd w:id="169"/>
      <w:r w:rsidRPr="006B1759">
        <w:rPr>
          <w:sz w:val="20"/>
          <w:szCs w:val="20"/>
        </w:rPr>
        <w:t>Each Collector</w:t>
      </w:r>
      <w:r w:rsidR="005317A6" w:rsidRPr="006B1759">
        <w:rPr>
          <w:sz w:val="20"/>
          <w:szCs w:val="20"/>
        </w:rPr>
        <w:t xml:space="preserve"> will not, and agrees not to cause or allow any</w:t>
      </w:r>
      <w:r w:rsidRPr="006B1759">
        <w:rPr>
          <w:sz w:val="20"/>
          <w:szCs w:val="20"/>
        </w:rPr>
        <w:t xml:space="preserve"> other person </w:t>
      </w:r>
      <w:r w:rsidR="005317A6" w:rsidRPr="006B1759">
        <w:rPr>
          <w:sz w:val="20"/>
          <w:szCs w:val="20"/>
        </w:rPr>
        <w:t>to</w:t>
      </w:r>
      <w:r w:rsidR="007642C8" w:rsidRPr="006B1759">
        <w:rPr>
          <w:sz w:val="20"/>
          <w:szCs w:val="20"/>
        </w:rPr>
        <w:t>:</w:t>
      </w:r>
    </w:p>
    <w:p w14:paraId="69462613" w14:textId="76640E7D" w:rsidR="0028486E"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incorporate</w:t>
      </w:r>
      <w:r w:rsidRPr="006B1759">
        <w:rPr>
          <w:spacing w:val="-18"/>
          <w:sz w:val="20"/>
          <w:szCs w:val="20"/>
        </w:rPr>
        <w:t xml:space="preserve"> </w:t>
      </w:r>
      <w:r w:rsidRPr="006B1759">
        <w:rPr>
          <w:sz w:val="20"/>
          <w:szCs w:val="20"/>
        </w:rPr>
        <w:t>a</w:t>
      </w:r>
      <w:r w:rsidRPr="006B1759">
        <w:rPr>
          <w:spacing w:val="-18"/>
          <w:sz w:val="20"/>
          <w:szCs w:val="20"/>
        </w:rPr>
        <w:t xml:space="preserve"> </w:t>
      </w:r>
      <w:r w:rsidR="00B878D2" w:rsidRPr="006B1759">
        <w:rPr>
          <w:sz w:val="20"/>
          <w:szCs w:val="20"/>
        </w:rPr>
        <w:t>Collectible Image</w:t>
      </w:r>
      <w:r w:rsidRPr="006B1759">
        <w:rPr>
          <w:spacing w:val="-18"/>
          <w:sz w:val="20"/>
          <w:szCs w:val="20"/>
        </w:rPr>
        <w:t xml:space="preserve"> </w:t>
      </w:r>
      <w:r w:rsidRPr="006B1759">
        <w:rPr>
          <w:sz w:val="20"/>
          <w:szCs w:val="20"/>
        </w:rPr>
        <w:t>into</w:t>
      </w:r>
      <w:r w:rsidRPr="006B1759">
        <w:rPr>
          <w:spacing w:val="-17"/>
          <w:sz w:val="20"/>
          <w:szCs w:val="20"/>
        </w:rPr>
        <w:t xml:space="preserve"> </w:t>
      </w:r>
      <w:r w:rsidRPr="006B1759">
        <w:rPr>
          <w:sz w:val="20"/>
          <w:szCs w:val="20"/>
        </w:rPr>
        <w:t>merchandise</w:t>
      </w:r>
      <w:r w:rsidRPr="006B1759">
        <w:rPr>
          <w:spacing w:val="-18"/>
          <w:sz w:val="20"/>
          <w:szCs w:val="20"/>
        </w:rPr>
        <w:t xml:space="preserve"> </w:t>
      </w:r>
      <w:r w:rsidRPr="006B1759">
        <w:rPr>
          <w:sz w:val="20"/>
          <w:szCs w:val="20"/>
        </w:rPr>
        <w:t>intended</w:t>
      </w:r>
      <w:r w:rsidRPr="006B1759">
        <w:rPr>
          <w:spacing w:val="-17"/>
          <w:sz w:val="20"/>
          <w:szCs w:val="20"/>
        </w:rPr>
        <w:t xml:space="preserve"> </w:t>
      </w:r>
      <w:r w:rsidRPr="006B1759">
        <w:rPr>
          <w:sz w:val="20"/>
          <w:szCs w:val="20"/>
        </w:rPr>
        <w:t>for</w:t>
      </w:r>
      <w:r w:rsidRPr="006B1759">
        <w:rPr>
          <w:spacing w:val="-17"/>
          <w:sz w:val="20"/>
          <w:szCs w:val="20"/>
        </w:rPr>
        <w:t xml:space="preserve"> </w:t>
      </w:r>
      <w:r w:rsidRPr="006B1759">
        <w:rPr>
          <w:sz w:val="20"/>
          <w:szCs w:val="20"/>
        </w:rPr>
        <w:t>sale</w:t>
      </w:r>
      <w:r w:rsidRPr="006B1759">
        <w:rPr>
          <w:spacing w:val="-18"/>
          <w:sz w:val="20"/>
          <w:szCs w:val="20"/>
        </w:rPr>
        <w:t xml:space="preserve"> </w:t>
      </w:r>
      <w:r w:rsidRPr="006B1759">
        <w:rPr>
          <w:sz w:val="20"/>
          <w:szCs w:val="20"/>
        </w:rPr>
        <w:t>or</w:t>
      </w:r>
      <w:r w:rsidRPr="006B1759">
        <w:rPr>
          <w:spacing w:val="-18"/>
          <w:sz w:val="20"/>
          <w:szCs w:val="20"/>
        </w:rPr>
        <w:t xml:space="preserve"> </w:t>
      </w:r>
      <w:r w:rsidRPr="006B1759">
        <w:rPr>
          <w:sz w:val="20"/>
          <w:szCs w:val="20"/>
        </w:rPr>
        <w:t>distribution</w:t>
      </w:r>
      <w:r w:rsidR="00EC5859" w:rsidRPr="006B1759">
        <w:rPr>
          <w:sz w:val="20"/>
          <w:szCs w:val="20"/>
        </w:rPr>
        <w:t>;</w:t>
      </w:r>
    </w:p>
    <w:p w14:paraId="58BF9AD8" w14:textId="3A191226" w:rsidR="00874A80"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bookmarkStart w:id="170" w:name="(3)__you_may_not_use,_include,_or_incorp"/>
      <w:bookmarkEnd w:id="170"/>
      <w:r w:rsidRPr="006B1759">
        <w:rPr>
          <w:sz w:val="20"/>
          <w:szCs w:val="20"/>
        </w:rPr>
        <w:t>use,</w:t>
      </w:r>
      <w:r w:rsidRPr="006B1759">
        <w:rPr>
          <w:spacing w:val="-20"/>
          <w:sz w:val="20"/>
          <w:szCs w:val="20"/>
        </w:rPr>
        <w:t xml:space="preserve"> </w:t>
      </w:r>
      <w:r w:rsidRPr="006B1759">
        <w:rPr>
          <w:sz w:val="20"/>
          <w:szCs w:val="20"/>
        </w:rPr>
        <w:t>include,</w:t>
      </w:r>
      <w:r w:rsidRPr="006B1759">
        <w:rPr>
          <w:spacing w:val="-19"/>
          <w:sz w:val="20"/>
          <w:szCs w:val="20"/>
        </w:rPr>
        <w:t xml:space="preserve"> </w:t>
      </w:r>
      <w:r w:rsidRPr="006B1759">
        <w:rPr>
          <w:sz w:val="20"/>
          <w:szCs w:val="20"/>
        </w:rPr>
        <w:t>or</w:t>
      </w:r>
      <w:r w:rsidRPr="006B1759">
        <w:rPr>
          <w:spacing w:val="-21"/>
          <w:sz w:val="20"/>
          <w:szCs w:val="20"/>
        </w:rPr>
        <w:t xml:space="preserve"> </w:t>
      </w:r>
      <w:r w:rsidRPr="006B1759">
        <w:rPr>
          <w:sz w:val="20"/>
          <w:szCs w:val="20"/>
        </w:rPr>
        <w:t>incorporate</w:t>
      </w:r>
      <w:r w:rsidRPr="006B1759">
        <w:rPr>
          <w:spacing w:val="-20"/>
          <w:sz w:val="20"/>
          <w:szCs w:val="20"/>
        </w:rPr>
        <w:t xml:space="preserve"> </w:t>
      </w:r>
      <w:r w:rsidRPr="006B1759">
        <w:rPr>
          <w:sz w:val="20"/>
          <w:szCs w:val="20"/>
        </w:rPr>
        <w:t>the</w:t>
      </w:r>
      <w:r w:rsidRPr="006B1759">
        <w:rPr>
          <w:spacing w:val="-22"/>
          <w:sz w:val="20"/>
          <w:szCs w:val="20"/>
        </w:rPr>
        <w:t xml:space="preserve"> </w:t>
      </w:r>
      <w:r w:rsidR="00B878D2" w:rsidRPr="006B1759">
        <w:rPr>
          <w:sz w:val="20"/>
          <w:szCs w:val="20"/>
        </w:rPr>
        <w:t>Collectible Image</w:t>
      </w:r>
      <w:r w:rsidRPr="006B1759">
        <w:rPr>
          <w:spacing w:val="-20"/>
          <w:sz w:val="20"/>
          <w:szCs w:val="20"/>
        </w:rPr>
        <w:t xml:space="preserve"> </w:t>
      </w:r>
      <w:r w:rsidRPr="006B1759">
        <w:rPr>
          <w:sz w:val="20"/>
          <w:szCs w:val="20"/>
        </w:rPr>
        <w:t>in</w:t>
      </w:r>
      <w:r w:rsidRPr="006B1759">
        <w:rPr>
          <w:spacing w:val="-21"/>
          <w:sz w:val="20"/>
          <w:szCs w:val="20"/>
        </w:rPr>
        <w:t xml:space="preserve"> </w:t>
      </w:r>
      <w:r w:rsidRPr="006B1759">
        <w:rPr>
          <w:sz w:val="20"/>
          <w:szCs w:val="20"/>
        </w:rPr>
        <w:t>any</w:t>
      </w:r>
      <w:r w:rsidRPr="006B1759">
        <w:rPr>
          <w:spacing w:val="-20"/>
          <w:sz w:val="20"/>
          <w:szCs w:val="20"/>
        </w:rPr>
        <w:t xml:space="preserve"> </w:t>
      </w:r>
      <w:r w:rsidRPr="006B1759">
        <w:rPr>
          <w:sz w:val="20"/>
          <w:szCs w:val="20"/>
        </w:rPr>
        <w:t>electronic</w:t>
      </w:r>
      <w:r w:rsidRPr="006B1759">
        <w:rPr>
          <w:spacing w:val="-20"/>
          <w:sz w:val="20"/>
          <w:szCs w:val="20"/>
        </w:rPr>
        <w:t xml:space="preserve"> </w:t>
      </w:r>
      <w:r w:rsidRPr="006B1759">
        <w:rPr>
          <w:sz w:val="20"/>
          <w:szCs w:val="20"/>
        </w:rPr>
        <w:t>template</w:t>
      </w:r>
      <w:r w:rsidRPr="006B1759">
        <w:rPr>
          <w:spacing w:val="-20"/>
          <w:sz w:val="20"/>
          <w:szCs w:val="20"/>
        </w:rPr>
        <w:t xml:space="preserve"> </w:t>
      </w:r>
      <w:r w:rsidRPr="006B1759">
        <w:rPr>
          <w:sz w:val="20"/>
          <w:szCs w:val="20"/>
        </w:rPr>
        <w:t>or</w:t>
      </w:r>
      <w:r w:rsidRPr="006B1759">
        <w:rPr>
          <w:spacing w:val="-21"/>
          <w:sz w:val="20"/>
          <w:szCs w:val="20"/>
        </w:rPr>
        <w:t xml:space="preserve"> </w:t>
      </w:r>
      <w:r w:rsidRPr="006B1759">
        <w:rPr>
          <w:sz w:val="20"/>
          <w:szCs w:val="20"/>
        </w:rPr>
        <w:t>design</w:t>
      </w:r>
      <w:r w:rsidRPr="006B1759">
        <w:rPr>
          <w:spacing w:val="-21"/>
          <w:sz w:val="20"/>
          <w:szCs w:val="20"/>
        </w:rPr>
        <w:t xml:space="preserve"> </w:t>
      </w:r>
      <w:r w:rsidRPr="006B1759">
        <w:rPr>
          <w:sz w:val="20"/>
          <w:szCs w:val="20"/>
        </w:rPr>
        <w:t>template</w:t>
      </w:r>
      <w:r w:rsidRPr="006B1759">
        <w:rPr>
          <w:spacing w:val="-20"/>
          <w:sz w:val="20"/>
          <w:szCs w:val="20"/>
        </w:rPr>
        <w:t xml:space="preserve"> </w:t>
      </w:r>
      <w:r w:rsidRPr="006B1759">
        <w:rPr>
          <w:sz w:val="20"/>
          <w:szCs w:val="20"/>
        </w:rPr>
        <w:t>application (e.g.,</w:t>
      </w:r>
      <w:r w:rsidRPr="006B1759">
        <w:rPr>
          <w:spacing w:val="-16"/>
          <w:sz w:val="20"/>
          <w:szCs w:val="20"/>
        </w:rPr>
        <w:t xml:space="preserve"> </w:t>
      </w:r>
      <w:r w:rsidRPr="006B1759">
        <w:rPr>
          <w:sz w:val="20"/>
          <w:szCs w:val="20"/>
        </w:rPr>
        <w:t>a meme template or meme generator template, a</w:t>
      </w:r>
      <w:r w:rsidRPr="006B1759">
        <w:rPr>
          <w:spacing w:val="-17"/>
          <w:sz w:val="20"/>
          <w:szCs w:val="20"/>
        </w:rPr>
        <w:t xml:space="preserve"> </w:t>
      </w:r>
      <w:r w:rsidRPr="006B1759">
        <w:rPr>
          <w:sz w:val="20"/>
          <w:szCs w:val="20"/>
        </w:rPr>
        <w:t>web</w:t>
      </w:r>
      <w:r w:rsidRPr="006B1759">
        <w:rPr>
          <w:spacing w:val="-17"/>
          <w:sz w:val="20"/>
          <w:szCs w:val="20"/>
        </w:rPr>
        <w:t xml:space="preserve"> </w:t>
      </w:r>
      <w:r w:rsidRPr="006B1759">
        <w:rPr>
          <w:sz w:val="20"/>
          <w:szCs w:val="20"/>
        </w:rPr>
        <w:t>design</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presentation</w:t>
      </w:r>
      <w:r w:rsidRPr="006B1759">
        <w:rPr>
          <w:spacing w:val="-16"/>
          <w:sz w:val="20"/>
          <w:szCs w:val="20"/>
        </w:rPr>
        <w:t xml:space="preserve"> </w:t>
      </w:r>
      <w:r w:rsidRPr="006B1759">
        <w:rPr>
          <w:sz w:val="20"/>
          <w:szCs w:val="20"/>
        </w:rPr>
        <w:t>template,</w:t>
      </w:r>
      <w:r w:rsidRPr="006B1759">
        <w:rPr>
          <w:spacing w:val="-17"/>
          <w:sz w:val="20"/>
          <w:szCs w:val="20"/>
        </w:rPr>
        <w:t xml:space="preserve"> </w:t>
      </w:r>
      <w:r w:rsidRPr="006B1759">
        <w:rPr>
          <w:sz w:val="20"/>
          <w:szCs w:val="20"/>
        </w:rPr>
        <w:t>or</w:t>
      </w:r>
      <w:r w:rsidRPr="006B1759">
        <w:rPr>
          <w:spacing w:val="-16"/>
          <w:sz w:val="20"/>
          <w:szCs w:val="20"/>
        </w:rPr>
        <w:t xml:space="preserve"> </w:t>
      </w:r>
      <w:r w:rsidRPr="006B1759">
        <w:rPr>
          <w:sz w:val="20"/>
          <w:szCs w:val="20"/>
        </w:rPr>
        <w:t>templates</w:t>
      </w:r>
      <w:r w:rsidRPr="006B1759">
        <w:rPr>
          <w:spacing w:val="-17"/>
          <w:sz w:val="20"/>
          <w:szCs w:val="20"/>
        </w:rPr>
        <w:t xml:space="preserve"> </w:t>
      </w:r>
      <w:r w:rsidRPr="006B1759">
        <w:rPr>
          <w:sz w:val="20"/>
          <w:szCs w:val="20"/>
        </w:rPr>
        <w:t>for</w:t>
      </w:r>
      <w:r w:rsidRPr="006B1759">
        <w:rPr>
          <w:spacing w:val="-16"/>
          <w:sz w:val="20"/>
          <w:szCs w:val="20"/>
        </w:rPr>
        <w:t xml:space="preserve"> </w:t>
      </w:r>
      <w:r w:rsidRPr="006B1759">
        <w:rPr>
          <w:sz w:val="20"/>
          <w:szCs w:val="20"/>
        </w:rPr>
        <w:t>electronic</w:t>
      </w:r>
      <w:r w:rsidRPr="006B1759">
        <w:rPr>
          <w:spacing w:val="-17"/>
          <w:sz w:val="20"/>
          <w:szCs w:val="20"/>
        </w:rPr>
        <w:t xml:space="preserve"> </w:t>
      </w:r>
      <w:r w:rsidRPr="006B1759">
        <w:rPr>
          <w:sz w:val="20"/>
          <w:szCs w:val="20"/>
        </w:rPr>
        <w:t>greeting</w:t>
      </w:r>
      <w:r w:rsidRPr="006B1759">
        <w:rPr>
          <w:spacing w:val="-16"/>
          <w:sz w:val="20"/>
          <w:szCs w:val="20"/>
        </w:rPr>
        <w:t xml:space="preserve"> </w:t>
      </w:r>
      <w:r w:rsidRPr="006B1759">
        <w:rPr>
          <w:sz w:val="20"/>
          <w:szCs w:val="20"/>
        </w:rPr>
        <w:t>cards</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business</w:t>
      </w:r>
      <w:r w:rsidRPr="006B1759">
        <w:rPr>
          <w:spacing w:val="-17"/>
          <w:sz w:val="20"/>
          <w:szCs w:val="20"/>
        </w:rPr>
        <w:t xml:space="preserve"> </w:t>
      </w:r>
      <w:r w:rsidRPr="006B1759">
        <w:rPr>
          <w:sz w:val="20"/>
          <w:szCs w:val="20"/>
        </w:rPr>
        <w:t>cards);</w:t>
      </w:r>
      <w:r w:rsidRPr="006B1759">
        <w:rPr>
          <w:spacing w:val="-16"/>
          <w:sz w:val="20"/>
          <w:szCs w:val="20"/>
        </w:rPr>
        <w:t xml:space="preserve"> </w:t>
      </w:r>
      <w:bookmarkStart w:id="171" w:name="(4)__you_may_not_use,_reproduce,_distrib"/>
      <w:bookmarkEnd w:id="171"/>
    </w:p>
    <w:p w14:paraId="3C73B642" w14:textId="69BFEA76" w:rsidR="00F02198" w:rsidRPr="006B1759" w:rsidRDefault="00DD5739" w:rsidP="00EB4EAA">
      <w:pPr>
        <w:pStyle w:val="ListParagraph"/>
        <w:numPr>
          <w:ilvl w:val="1"/>
          <w:numId w:val="25"/>
        </w:numPr>
        <w:tabs>
          <w:tab w:val="left" w:pos="363"/>
        </w:tabs>
        <w:spacing w:before="164" w:line="244" w:lineRule="auto"/>
        <w:ind w:left="360" w:right="199" w:firstLine="0"/>
        <w:jc w:val="both"/>
        <w:rPr>
          <w:sz w:val="20"/>
          <w:szCs w:val="20"/>
        </w:rPr>
      </w:pPr>
      <w:bookmarkStart w:id="172" w:name="(A)__use_the_Stock_Assets_in_any_way_tha"/>
      <w:bookmarkEnd w:id="172"/>
      <w:r w:rsidRPr="006B1759">
        <w:rPr>
          <w:sz w:val="20"/>
          <w:szCs w:val="20"/>
        </w:rPr>
        <w:t xml:space="preserve">use the Collectible Images in any way that exceeds the scope of the </w:t>
      </w:r>
      <w:r w:rsidR="00F02198" w:rsidRPr="006B1759">
        <w:rPr>
          <w:sz w:val="20"/>
          <w:szCs w:val="20"/>
        </w:rPr>
        <w:t>license to the Collectibl</w:t>
      </w:r>
      <w:r w:rsidR="00501501" w:rsidRPr="006B1759">
        <w:rPr>
          <w:sz w:val="20"/>
          <w:szCs w:val="20"/>
        </w:rPr>
        <w:t>e</w:t>
      </w:r>
      <w:r w:rsidR="00F02198" w:rsidRPr="006B1759">
        <w:rPr>
          <w:sz w:val="20"/>
          <w:szCs w:val="20"/>
        </w:rPr>
        <w:t xml:space="preserve"> Images; </w:t>
      </w:r>
    </w:p>
    <w:p w14:paraId="7D52F48F" w14:textId="7AE42458"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73" w:name="(B)__use_the_Stock_Assets_with_material_"/>
      <w:bookmarkEnd w:id="173"/>
      <w:r w:rsidRPr="006B1759">
        <w:rPr>
          <w:sz w:val="20"/>
          <w:szCs w:val="20"/>
        </w:rPr>
        <w:t>use</w:t>
      </w:r>
      <w:r w:rsidRPr="006B1759">
        <w:rPr>
          <w:spacing w:val="-18"/>
          <w:sz w:val="20"/>
          <w:szCs w:val="20"/>
        </w:rPr>
        <w:t xml:space="preserve"> </w:t>
      </w:r>
      <w:r w:rsidRPr="006B1759">
        <w:rPr>
          <w:sz w:val="20"/>
          <w:szCs w:val="20"/>
        </w:rPr>
        <w:t>the</w:t>
      </w:r>
      <w:r w:rsidRPr="006B1759">
        <w:rPr>
          <w:spacing w:val="-19"/>
          <w:sz w:val="20"/>
          <w:szCs w:val="20"/>
        </w:rPr>
        <w:t xml:space="preserve"> </w:t>
      </w:r>
      <w:r w:rsidRPr="006B1759">
        <w:rPr>
          <w:sz w:val="20"/>
          <w:szCs w:val="20"/>
        </w:rPr>
        <w:t>Collectible Images</w:t>
      </w:r>
      <w:r w:rsidRPr="006B1759">
        <w:rPr>
          <w:spacing w:val="-17"/>
          <w:sz w:val="20"/>
          <w:szCs w:val="20"/>
        </w:rPr>
        <w:t xml:space="preserve"> </w:t>
      </w:r>
      <w:r w:rsidRPr="006B1759">
        <w:rPr>
          <w:sz w:val="20"/>
          <w:szCs w:val="20"/>
        </w:rPr>
        <w:t>with</w:t>
      </w:r>
      <w:r w:rsidRPr="006B1759">
        <w:rPr>
          <w:spacing w:val="-18"/>
          <w:sz w:val="20"/>
          <w:szCs w:val="20"/>
        </w:rPr>
        <w:t xml:space="preserve"> </w:t>
      </w:r>
      <w:r w:rsidRPr="006B1759">
        <w:rPr>
          <w:sz w:val="20"/>
          <w:szCs w:val="20"/>
        </w:rPr>
        <w:t>material</w:t>
      </w:r>
      <w:r w:rsidRPr="006B1759">
        <w:rPr>
          <w:spacing w:val="-17"/>
          <w:sz w:val="20"/>
          <w:szCs w:val="20"/>
        </w:rPr>
        <w:t xml:space="preserve"> </w:t>
      </w:r>
      <w:r w:rsidRPr="006B1759">
        <w:rPr>
          <w:sz w:val="20"/>
          <w:szCs w:val="20"/>
        </w:rPr>
        <w:t>that</w:t>
      </w:r>
      <w:r w:rsidRPr="006B1759">
        <w:rPr>
          <w:spacing w:val="-18"/>
          <w:sz w:val="20"/>
          <w:szCs w:val="20"/>
        </w:rPr>
        <w:t xml:space="preserve"> </w:t>
      </w:r>
      <w:r w:rsidRPr="006B1759">
        <w:rPr>
          <w:sz w:val="20"/>
          <w:szCs w:val="20"/>
        </w:rPr>
        <w:t>violates</w:t>
      </w:r>
      <w:r w:rsidRPr="006B1759">
        <w:rPr>
          <w:spacing w:val="-17"/>
          <w:sz w:val="20"/>
          <w:szCs w:val="20"/>
        </w:rPr>
        <w:t xml:space="preserve"> </w:t>
      </w:r>
      <w:r w:rsidRPr="006B1759">
        <w:rPr>
          <w:sz w:val="20"/>
          <w:szCs w:val="20"/>
        </w:rPr>
        <w:t>any third</w:t>
      </w:r>
      <w:r w:rsidR="0093064F">
        <w:rPr>
          <w:sz w:val="20"/>
          <w:szCs w:val="20"/>
        </w:rPr>
        <w:t>-</w:t>
      </w:r>
      <w:r w:rsidRPr="006B1759">
        <w:rPr>
          <w:sz w:val="20"/>
          <w:szCs w:val="20"/>
        </w:rPr>
        <w:t xml:space="preserve">party rights, or otherwise take any action in connection with the Collectible Images that infringes </w:t>
      </w:r>
      <w:r w:rsidRPr="009A2AB1">
        <w:rPr>
          <w:sz w:val="20"/>
          <w:szCs w:val="20"/>
        </w:rPr>
        <w:t xml:space="preserve">the intellectual property </w:t>
      </w:r>
      <w:r w:rsidRPr="006B1759">
        <w:rPr>
          <w:sz w:val="20"/>
          <w:szCs w:val="20"/>
        </w:rPr>
        <w:t xml:space="preserve">or other rights of any person or entity, </w:t>
      </w:r>
      <w:del w:id="174" w:author="Daimon Legal" w:date="2021-07-28T12:23:00Z">
        <w:r w:rsidRPr="006B1759" w:rsidDel="00A01BEE">
          <w:rPr>
            <w:sz w:val="20"/>
            <w:szCs w:val="20"/>
          </w:rPr>
          <w:delText xml:space="preserve">such </w:delText>
        </w:r>
      </w:del>
      <w:del w:id="175" w:author="Daimon Legal" w:date="2021-07-28T12:24:00Z">
        <w:r w:rsidRPr="006B1759" w:rsidDel="00A01BEE">
          <w:rPr>
            <w:sz w:val="20"/>
            <w:szCs w:val="20"/>
          </w:rPr>
          <w:delText xml:space="preserve">as </w:delText>
        </w:r>
      </w:del>
      <w:ins w:id="176" w:author="Daimon Legal" w:date="2021-07-28T12:24:00Z">
        <w:r w:rsidR="00A01BEE">
          <w:rPr>
            <w:sz w:val="20"/>
            <w:szCs w:val="20"/>
          </w:rPr>
          <w:t>including without limitation</w:t>
        </w:r>
        <w:r w:rsidR="00A01BEE" w:rsidRPr="006B1759">
          <w:rPr>
            <w:sz w:val="20"/>
            <w:szCs w:val="20"/>
          </w:rPr>
          <w:t xml:space="preserve"> </w:t>
        </w:r>
      </w:ins>
      <w:r w:rsidRPr="006B1759">
        <w:rPr>
          <w:sz w:val="20"/>
          <w:szCs w:val="20"/>
        </w:rPr>
        <w:t xml:space="preserve">the moral rights of the </w:t>
      </w:r>
      <w:del w:id="177" w:author="Daimon Legal" w:date="2021-07-28T12:23:00Z">
        <w:r w:rsidRPr="006B1759" w:rsidDel="00A01BEE">
          <w:rPr>
            <w:sz w:val="20"/>
            <w:szCs w:val="20"/>
          </w:rPr>
          <w:delText>c</w:delText>
        </w:r>
      </w:del>
      <w:ins w:id="178" w:author="Daimon Legal" w:date="2021-07-28T12:23:00Z">
        <w:r w:rsidR="00A01BEE">
          <w:rPr>
            <w:sz w:val="20"/>
            <w:szCs w:val="20"/>
          </w:rPr>
          <w:t>C</w:t>
        </w:r>
      </w:ins>
      <w:r w:rsidRPr="006B1759">
        <w:rPr>
          <w:sz w:val="20"/>
          <w:szCs w:val="20"/>
        </w:rPr>
        <w:t xml:space="preserve">reator </w:t>
      </w:r>
      <w:del w:id="179" w:author="Daimon Legal" w:date="2021-07-28T12:23:00Z">
        <w:r w:rsidRPr="006B1759" w:rsidDel="00A01BEE">
          <w:rPr>
            <w:sz w:val="20"/>
            <w:szCs w:val="20"/>
          </w:rPr>
          <w:delText xml:space="preserve">of the Collectible Images </w:delText>
        </w:r>
      </w:del>
      <w:del w:id="180" w:author="Daimon Legal" w:date="2021-07-28T12:24:00Z">
        <w:r w:rsidRPr="006B1759" w:rsidDel="00B27FE5">
          <w:rPr>
            <w:sz w:val="20"/>
            <w:szCs w:val="20"/>
          </w:rPr>
          <w:delText xml:space="preserve">or </w:delText>
        </w:r>
      </w:del>
      <w:ins w:id="181" w:author="Daimon Legal" w:date="2021-07-28T12:24:00Z">
        <w:r w:rsidR="00B27FE5">
          <w:rPr>
            <w:sz w:val="20"/>
            <w:szCs w:val="20"/>
          </w:rPr>
          <w:t>and</w:t>
        </w:r>
        <w:r w:rsidR="00B27FE5" w:rsidRPr="006B1759">
          <w:rPr>
            <w:sz w:val="20"/>
            <w:szCs w:val="20"/>
          </w:rPr>
          <w:t xml:space="preserve"> </w:t>
        </w:r>
      </w:ins>
      <w:r w:rsidRPr="006B1759">
        <w:rPr>
          <w:sz w:val="20"/>
          <w:szCs w:val="20"/>
        </w:rPr>
        <w:t>the rights of any person who, or any person whose property, appears in or is associated with the Collectible Images;</w:t>
      </w:r>
    </w:p>
    <w:p w14:paraId="4395AF42" w14:textId="314FFDDD"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82" w:name="(C)__register,_or_apply_to_register,_a_t"/>
      <w:bookmarkEnd w:id="182"/>
      <w:r w:rsidRPr="006B1759">
        <w:rPr>
          <w:sz w:val="20"/>
          <w:szCs w:val="20"/>
        </w:rPr>
        <w:t xml:space="preserve">register, or apply to register, </w:t>
      </w:r>
      <w:r w:rsidR="006E633C" w:rsidRPr="006B1759">
        <w:rPr>
          <w:sz w:val="20"/>
          <w:szCs w:val="20"/>
        </w:rPr>
        <w:t>or otherwise claim</w:t>
      </w:r>
      <w:r w:rsidR="007D336C" w:rsidRPr="006B1759">
        <w:rPr>
          <w:sz w:val="20"/>
          <w:szCs w:val="20"/>
        </w:rPr>
        <w:t xml:space="preserve"> rights in, </w:t>
      </w:r>
      <w:r w:rsidRPr="006B1759">
        <w:rPr>
          <w:sz w:val="20"/>
          <w:szCs w:val="20"/>
        </w:rPr>
        <w:t>a trademark, design mark, service mark, sound mark, or tradename, that uses any Collectible Image (in whole or in part); or claim ownership rights in an attempt to prevent any third party from using a Collectible Image;</w:t>
      </w:r>
    </w:p>
    <w:p w14:paraId="77F69F6B" w14:textId="4285B902" w:rsidR="00874A80" w:rsidRPr="006B1759" w:rsidDel="00B27FE5" w:rsidRDefault="00D46B94" w:rsidP="00EB4EAA">
      <w:pPr>
        <w:pStyle w:val="ListParagraph"/>
        <w:numPr>
          <w:ilvl w:val="1"/>
          <w:numId w:val="25"/>
        </w:numPr>
        <w:tabs>
          <w:tab w:val="left" w:pos="363"/>
        </w:tabs>
        <w:spacing w:before="164" w:line="244" w:lineRule="auto"/>
        <w:ind w:left="360" w:right="199" w:firstLine="0"/>
        <w:jc w:val="both"/>
        <w:rPr>
          <w:del w:id="183" w:author="Daimon Legal" w:date="2021-07-28T12:25:00Z"/>
          <w:sz w:val="20"/>
          <w:szCs w:val="20"/>
        </w:rPr>
      </w:pPr>
      <w:bookmarkStart w:id="184" w:name="(D)__use_the_Stock_Assets_in_a_manner_th"/>
      <w:bookmarkEnd w:id="184"/>
      <w:del w:id="185" w:author="Daimon Legal" w:date="2021-07-28T12:25:00Z">
        <w:r w:rsidRPr="006B1759" w:rsidDel="00B27FE5">
          <w:rPr>
            <w:sz w:val="20"/>
            <w:szCs w:val="20"/>
          </w:rPr>
          <w:delText xml:space="preserve">use the Collectible Images in a manner that </w:delText>
        </w:r>
      </w:del>
      <w:del w:id="186" w:author="Daimon Legal" w:date="2021-07-28T12:20:00Z">
        <w:r w:rsidRPr="006B1759" w:rsidDel="002856F1">
          <w:rPr>
            <w:sz w:val="20"/>
            <w:szCs w:val="20"/>
          </w:rPr>
          <w:delText xml:space="preserve">is </w:delText>
        </w:r>
      </w:del>
      <w:del w:id="187" w:author="Daimon Legal" w:date="2021-07-28T12:22:00Z">
        <w:r w:rsidRPr="006B1759" w:rsidDel="00A01BEE">
          <w:rPr>
            <w:sz w:val="20"/>
            <w:szCs w:val="20"/>
          </w:rPr>
          <w:delText xml:space="preserve">pornographic or defamatory, or that violates any applicable </w:delText>
        </w:r>
        <w:r w:rsidR="00AA2988" w:rsidRPr="006B1759" w:rsidDel="00A01BEE">
          <w:rPr>
            <w:sz w:val="20"/>
            <w:szCs w:val="20"/>
          </w:rPr>
          <w:delText xml:space="preserve">community standards, </w:delText>
        </w:r>
        <w:r w:rsidRPr="006B1759" w:rsidDel="00A01BEE">
          <w:rPr>
            <w:sz w:val="20"/>
            <w:szCs w:val="20"/>
          </w:rPr>
          <w:delText>laws, rules, or regulations</w:delText>
        </w:r>
      </w:del>
      <w:del w:id="188" w:author="Daimon Legal" w:date="2021-07-28T12:25:00Z">
        <w:r w:rsidRPr="006B1759" w:rsidDel="00B27FE5">
          <w:rPr>
            <w:sz w:val="20"/>
            <w:szCs w:val="20"/>
          </w:rPr>
          <w:delText>;</w:delText>
        </w:r>
      </w:del>
    </w:p>
    <w:p w14:paraId="2A4AF764" w14:textId="43F28E10"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89" w:name="(E)__use_the_Stock_Assets_in_a_manner,_o"/>
      <w:bookmarkEnd w:id="189"/>
      <w:r w:rsidRPr="006B1759">
        <w:rPr>
          <w:sz w:val="20"/>
          <w:szCs w:val="20"/>
        </w:rPr>
        <w:t>use the Collectible Images in a manner, or in connection with a subject, that a reasonable person could consider unflattering, immoral, offensive, obscene, or controversial, taking into account the nature of the Collectible Image, examples of which could include ads for tobacco; adult entertainment clubs or similar venues or services; implied or stated endorsements of political parties or other opinion-based movements; or implying mental or physical impairment;</w:t>
      </w:r>
    </w:p>
    <w:p w14:paraId="694271C9" w14:textId="3B7A50AC"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0" w:name="(F)___use_the_Stock_Assets_in_an_editori"/>
      <w:bookmarkEnd w:id="190"/>
      <w:r w:rsidRPr="006B1759">
        <w:rPr>
          <w:sz w:val="20"/>
          <w:szCs w:val="20"/>
        </w:rPr>
        <w:lastRenderedPageBreak/>
        <w:t>use the Collectible Images in an editorial manner without the accompanying credit line or attribution, placed in a way that is reasonable to the applicable use;</w:t>
      </w:r>
    </w:p>
    <w:p w14:paraId="60DA84EC" w14:textId="261A4477"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1" w:name="(G)__use_the_Stock_Assets_contrary_to_an"/>
      <w:bookmarkEnd w:id="191"/>
      <w:r w:rsidRPr="006B1759">
        <w:rPr>
          <w:sz w:val="20"/>
          <w:szCs w:val="20"/>
        </w:rPr>
        <w:t xml:space="preserve">use the Collectible Images contrary to any additional restrictions </w:t>
      </w:r>
      <w:r w:rsidR="000F0300" w:rsidRPr="006B1759">
        <w:rPr>
          <w:sz w:val="20"/>
          <w:szCs w:val="20"/>
        </w:rPr>
        <w:t>included in the Collectible Metadata</w:t>
      </w:r>
      <w:r w:rsidRPr="006B1759">
        <w:rPr>
          <w:sz w:val="20"/>
          <w:szCs w:val="20"/>
        </w:rPr>
        <w:t>;</w:t>
      </w:r>
    </w:p>
    <w:p w14:paraId="012F3D0D" w14:textId="6DDD07D2"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2" w:name="(H)___remove,_obscure_or_alter_any_propr"/>
      <w:bookmarkEnd w:id="192"/>
      <w:r w:rsidRPr="006B1759">
        <w:rPr>
          <w:sz w:val="20"/>
          <w:szCs w:val="20"/>
        </w:rPr>
        <w:t xml:space="preserve">remove, obscure or alter any proprietary notices associated with the Collectible Images, or give any express or implied misrepresentation that </w:t>
      </w:r>
      <w:r w:rsidR="00547160" w:rsidRPr="006B1759">
        <w:rPr>
          <w:sz w:val="20"/>
          <w:szCs w:val="20"/>
        </w:rPr>
        <w:t>the Collector</w:t>
      </w:r>
      <w:r w:rsidRPr="006B1759">
        <w:rPr>
          <w:sz w:val="20"/>
          <w:szCs w:val="20"/>
        </w:rPr>
        <w:t xml:space="preserve"> or another third party are the creator or holder of Intellectual Property Rights in any Collectible Images;</w:t>
      </w:r>
    </w:p>
    <w:p w14:paraId="0179E656" w14:textId="11838F7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3" w:name="(I)_use_the_Stock_Assets_or_any_title,_c"/>
      <w:bookmarkStart w:id="194" w:name="(J)___use_the_Stock_Assets_other_than_fo"/>
      <w:bookmarkEnd w:id="193"/>
      <w:bookmarkEnd w:id="194"/>
      <w:r w:rsidRPr="006B1759">
        <w:rPr>
          <w:sz w:val="20"/>
          <w:szCs w:val="20"/>
        </w:rPr>
        <w:t xml:space="preserve">use the Collectible Images other than for the benefit of </w:t>
      </w:r>
      <w:r w:rsidR="00547160" w:rsidRPr="006B1759">
        <w:rPr>
          <w:sz w:val="20"/>
          <w:szCs w:val="20"/>
        </w:rPr>
        <w:t>the Collector</w:t>
      </w:r>
      <w:r w:rsidRPr="006B1759">
        <w:rPr>
          <w:sz w:val="20"/>
          <w:szCs w:val="20"/>
        </w:rPr>
        <w:t>;</w:t>
      </w:r>
    </w:p>
    <w:p w14:paraId="5B9EF0BA" w14:textId="02F6F7B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5" w:name="(K)__access_Stock_Assets_filtered_out_by"/>
      <w:bookmarkEnd w:id="195"/>
      <w:r w:rsidRPr="006B1759">
        <w:rPr>
          <w:sz w:val="20"/>
          <w:szCs w:val="20"/>
        </w:rPr>
        <w:t>use or exploit the Collectible Images in any manner other than as expressly provided in these Terms</w:t>
      </w:r>
      <w:r w:rsidR="00523506" w:rsidRPr="006B1759">
        <w:rPr>
          <w:sz w:val="20"/>
          <w:szCs w:val="20"/>
        </w:rPr>
        <w:t xml:space="preserve">; </w:t>
      </w:r>
    </w:p>
    <w:p w14:paraId="24C3CA0C" w14:textId="1D35D5DF" w:rsidR="00017ED5"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 xml:space="preserve"> use the Collectible Images for any commercial purpose</w:t>
      </w:r>
      <w:r w:rsidR="00460421">
        <w:rPr>
          <w:sz w:val="20"/>
          <w:szCs w:val="20"/>
        </w:rPr>
        <w:t xml:space="preserve"> other than as expressly provided in these Terms</w:t>
      </w:r>
      <w:r w:rsidRPr="006B1759">
        <w:rPr>
          <w:sz w:val="20"/>
          <w:szCs w:val="20"/>
        </w:rPr>
        <w:t xml:space="preserve">; or </w:t>
      </w:r>
    </w:p>
    <w:p w14:paraId="13A2F800" w14:textId="59114CAD" w:rsidR="00874A80" w:rsidRDefault="00D46B94" w:rsidP="00EB4EAA">
      <w:pPr>
        <w:pStyle w:val="ListParagraph"/>
        <w:numPr>
          <w:ilvl w:val="1"/>
          <w:numId w:val="25"/>
        </w:numPr>
        <w:tabs>
          <w:tab w:val="left" w:pos="363"/>
        </w:tabs>
        <w:spacing w:before="164" w:line="244" w:lineRule="auto"/>
        <w:ind w:left="360" w:right="199" w:firstLine="0"/>
        <w:jc w:val="both"/>
        <w:rPr>
          <w:ins w:id="196" w:author="Daimon Legal" w:date="2021-07-28T12:31:00Z"/>
          <w:sz w:val="20"/>
          <w:szCs w:val="20"/>
        </w:rPr>
      </w:pPr>
      <w:r w:rsidRPr="006B1759">
        <w:rPr>
          <w:sz w:val="20"/>
          <w:szCs w:val="20"/>
        </w:rPr>
        <w:t>modify the Collectible Images</w:t>
      </w:r>
      <w:r w:rsidR="00523506" w:rsidRPr="006B1759">
        <w:rPr>
          <w:sz w:val="20"/>
          <w:szCs w:val="20"/>
        </w:rPr>
        <w:t>.</w:t>
      </w:r>
    </w:p>
    <w:p w14:paraId="07B773A0" w14:textId="1AAC4E58" w:rsidR="0082055C" w:rsidRPr="0082055C" w:rsidDel="0082055C" w:rsidRDefault="0082055C" w:rsidP="0082055C">
      <w:pPr>
        <w:tabs>
          <w:tab w:val="left" w:pos="363"/>
        </w:tabs>
        <w:spacing w:before="164" w:line="244" w:lineRule="auto"/>
        <w:ind w:left="360" w:right="199"/>
        <w:jc w:val="both"/>
        <w:rPr>
          <w:del w:id="197" w:author="Daimon Legal" w:date="2021-07-28T12:31:00Z"/>
          <w:sz w:val="20"/>
          <w:szCs w:val="20"/>
        </w:rPr>
      </w:pPr>
    </w:p>
    <w:p w14:paraId="53931F2B" w14:textId="31F1B8DF" w:rsidR="0063427E" w:rsidRPr="006B1759" w:rsidDel="002E49C6" w:rsidRDefault="00FD3DCE" w:rsidP="0014656A">
      <w:pPr>
        <w:tabs>
          <w:tab w:val="left" w:pos="363"/>
        </w:tabs>
        <w:spacing w:before="164" w:after="120" w:line="245" w:lineRule="auto"/>
        <w:ind w:left="115" w:right="202"/>
        <w:jc w:val="both"/>
        <w:rPr>
          <w:del w:id="198" w:author="Daimon Legal" w:date="2021-07-28T12:28:00Z"/>
          <w:sz w:val="20"/>
          <w:szCs w:val="20"/>
        </w:rPr>
      </w:pPr>
      <w:del w:id="199" w:author="Daimon Legal" w:date="2021-07-28T12:28:00Z">
        <w:r w:rsidRPr="006B1759" w:rsidDel="002E49C6">
          <w:rPr>
            <w:sz w:val="20"/>
            <w:szCs w:val="20"/>
          </w:rPr>
          <w:delText xml:space="preserve">For the avoidance of doubt, </w:delText>
        </w:r>
        <w:r w:rsidR="00D46B94" w:rsidRPr="006B1759" w:rsidDel="002E49C6">
          <w:rPr>
            <w:sz w:val="20"/>
            <w:szCs w:val="20"/>
          </w:rPr>
          <w:delText>in</w:delText>
        </w:r>
        <w:r w:rsidR="00D46B94" w:rsidRPr="006B1759" w:rsidDel="002E49C6">
          <w:rPr>
            <w:spacing w:val="-18"/>
            <w:sz w:val="20"/>
            <w:szCs w:val="20"/>
          </w:rPr>
          <w:delText xml:space="preserve"> </w:delText>
        </w:r>
        <w:r w:rsidR="00D46B94" w:rsidRPr="006B1759" w:rsidDel="002E49C6">
          <w:rPr>
            <w:sz w:val="20"/>
            <w:szCs w:val="20"/>
          </w:rPr>
          <w:delText>order</w:delText>
        </w:r>
        <w:r w:rsidR="00D46B94" w:rsidRPr="006B1759" w:rsidDel="002E49C6">
          <w:rPr>
            <w:spacing w:val="-17"/>
            <w:sz w:val="20"/>
            <w:szCs w:val="20"/>
          </w:rPr>
          <w:delText xml:space="preserve"> </w:delText>
        </w:r>
        <w:r w:rsidR="00D46B94" w:rsidRPr="006B1759" w:rsidDel="002E49C6">
          <w:rPr>
            <w:sz w:val="20"/>
            <w:szCs w:val="20"/>
          </w:rPr>
          <w:delText>to</w:delText>
        </w:r>
        <w:r w:rsidR="00D46B94" w:rsidRPr="006B1759" w:rsidDel="002E49C6">
          <w:rPr>
            <w:spacing w:val="-18"/>
            <w:sz w:val="20"/>
            <w:szCs w:val="20"/>
          </w:rPr>
          <w:delText xml:space="preserve"> </w:delText>
        </w:r>
        <w:r w:rsidR="00D46B94" w:rsidRPr="006B1759" w:rsidDel="002E49C6">
          <w:rPr>
            <w:sz w:val="20"/>
            <w:szCs w:val="20"/>
          </w:rPr>
          <w:delText>use</w:delText>
        </w:r>
        <w:r w:rsidR="00D46B94" w:rsidRPr="006B1759" w:rsidDel="002E49C6">
          <w:rPr>
            <w:spacing w:val="-17"/>
            <w:sz w:val="20"/>
            <w:szCs w:val="20"/>
          </w:rPr>
          <w:delText xml:space="preserve"> </w:delText>
        </w:r>
        <w:r w:rsidR="00D46B94" w:rsidRPr="006B1759" w:rsidDel="002E49C6">
          <w:rPr>
            <w:sz w:val="20"/>
            <w:szCs w:val="20"/>
          </w:rPr>
          <w:delText>Collectible Images</w:delText>
        </w:r>
        <w:r w:rsidR="00D46B94" w:rsidRPr="006B1759" w:rsidDel="002E49C6">
          <w:rPr>
            <w:spacing w:val="-17"/>
            <w:sz w:val="20"/>
            <w:szCs w:val="20"/>
          </w:rPr>
          <w:delText xml:space="preserve"> </w:delText>
        </w:r>
        <w:r w:rsidR="00D46B94" w:rsidRPr="006B1759" w:rsidDel="002E49C6">
          <w:rPr>
            <w:sz w:val="20"/>
            <w:szCs w:val="20"/>
          </w:rPr>
          <w:delText>for</w:delText>
        </w:r>
        <w:r w:rsidR="00D46B94" w:rsidRPr="006B1759" w:rsidDel="002E49C6">
          <w:rPr>
            <w:spacing w:val="-19"/>
            <w:sz w:val="20"/>
            <w:szCs w:val="20"/>
          </w:rPr>
          <w:delText xml:space="preserve"> </w:delText>
        </w:r>
        <w:r w:rsidR="00D46B94" w:rsidRPr="006B1759" w:rsidDel="002E49C6">
          <w:rPr>
            <w:sz w:val="20"/>
            <w:szCs w:val="20"/>
          </w:rPr>
          <w:delText>a</w:delText>
        </w:r>
        <w:r w:rsidR="00D46B94" w:rsidRPr="006B1759" w:rsidDel="002E49C6">
          <w:rPr>
            <w:spacing w:val="-17"/>
            <w:sz w:val="20"/>
            <w:szCs w:val="20"/>
          </w:rPr>
          <w:delText xml:space="preserve"> </w:delText>
        </w:r>
        <w:r w:rsidR="00D46B94" w:rsidRPr="006B1759" w:rsidDel="002E49C6">
          <w:rPr>
            <w:sz w:val="20"/>
            <w:szCs w:val="20"/>
          </w:rPr>
          <w:delText>commercial</w:delText>
        </w:r>
        <w:r w:rsidR="00D46B94" w:rsidRPr="006B1759" w:rsidDel="002E49C6">
          <w:rPr>
            <w:spacing w:val="-18"/>
            <w:sz w:val="20"/>
            <w:szCs w:val="20"/>
          </w:rPr>
          <w:delText xml:space="preserve"> </w:delText>
        </w:r>
        <w:r w:rsidR="00D46B94" w:rsidRPr="006B1759" w:rsidDel="002E49C6">
          <w:rPr>
            <w:sz w:val="20"/>
            <w:szCs w:val="20"/>
          </w:rPr>
          <w:delText>purpose,</w:delText>
        </w:r>
        <w:r w:rsidR="00D46B94" w:rsidRPr="006B1759" w:rsidDel="002E49C6">
          <w:rPr>
            <w:spacing w:val="-17"/>
            <w:sz w:val="20"/>
            <w:szCs w:val="20"/>
          </w:rPr>
          <w:delText xml:space="preserve"> </w:delText>
        </w:r>
        <w:r w:rsidR="00E9007D" w:rsidRPr="006B1759" w:rsidDel="002E49C6">
          <w:rPr>
            <w:sz w:val="20"/>
            <w:szCs w:val="20"/>
          </w:rPr>
          <w:delText>the Collector</w:delText>
        </w:r>
        <w:r w:rsidR="00E9007D" w:rsidRPr="006B1759" w:rsidDel="002E49C6">
          <w:rPr>
            <w:spacing w:val="-18"/>
            <w:sz w:val="20"/>
            <w:szCs w:val="20"/>
          </w:rPr>
          <w:delText xml:space="preserve"> </w:delText>
        </w:r>
        <w:r w:rsidR="00D46B94" w:rsidRPr="006B1759" w:rsidDel="002E49C6">
          <w:rPr>
            <w:sz w:val="20"/>
            <w:szCs w:val="20"/>
          </w:rPr>
          <w:delText>must</w:delText>
        </w:r>
        <w:r w:rsidR="00D46B94" w:rsidRPr="006B1759" w:rsidDel="002E49C6">
          <w:rPr>
            <w:spacing w:val="-17"/>
            <w:sz w:val="20"/>
            <w:szCs w:val="20"/>
          </w:rPr>
          <w:delText xml:space="preserve"> </w:delText>
        </w:r>
        <w:r w:rsidR="00D46B94" w:rsidRPr="006B1759" w:rsidDel="002E49C6">
          <w:rPr>
            <w:sz w:val="20"/>
            <w:szCs w:val="20"/>
          </w:rPr>
          <w:delText>first</w:delText>
        </w:r>
        <w:r w:rsidR="00D46B94" w:rsidRPr="006B1759" w:rsidDel="002E49C6">
          <w:rPr>
            <w:spacing w:val="-18"/>
            <w:sz w:val="20"/>
            <w:szCs w:val="20"/>
          </w:rPr>
          <w:delText xml:space="preserve"> </w:delText>
        </w:r>
        <w:r w:rsidR="00D46B94" w:rsidRPr="006B1759" w:rsidDel="002E49C6">
          <w:rPr>
            <w:sz w:val="20"/>
            <w:szCs w:val="20"/>
          </w:rPr>
          <w:delText>(1)</w:delText>
        </w:r>
        <w:r w:rsidR="00D46B94" w:rsidRPr="006B1759" w:rsidDel="002E49C6">
          <w:rPr>
            <w:spacing w:val="-17"/>
            <w:sz w:val="20"/>
            <w:szCs w:val="20"/>
          </w:rPr>
          <w:delText xml:space="preserve"> </w:delText>
        </w:r>
        <w:r w:rsidR="00D46B94" w:rsidRPr="006B1759" w:rsidDel="002E49C6">
          <w:rPr>
            <w:sz w:val="20"/>
            <w:szCs w:val="20"/>
          </w:rPr>
          <w:delText>obtain</w:delText>
        </w:r>
        <w:r w:rsidR="00D46B94" w:rsidRPr="006B1759" w:rsidDel="002E49C6">
          <w:rPr>
            <w:spacing w:val="-18"/>
            <w:sz w:val="20"/>
            <w:szCs w:val="20"/>
          </w:rPr>
          <w:delText xml:space="preserve"> </w:delText>
        </w:r>
        <w:r w:rsidR="00D46B94" w:rsidRPr="006B1759" w:rsidDel="002E49C6">
          <w:rPr>
            <w:sz w:val="20"/>
            <w:szCs w:val="20"/>
          </w:rPr>
          <w:delText>a</w:delText>
        </w:r>
        <w:r w:rsidR="00D46B94" w:rsidRPr="006B1759" w:rsidDel="002E49C6">
          <w:rPr>
            <w:spacing w:val="-17"/>
            <w:sz w:val="20"/>
            <w:szCs w:val="20"/>
          </w:rPr>
          <w:delText xml:space="preserve"> </w:delText>
        </w:r>
        <w:r w:rsidR="00D46B94" w:rsidRPr="006B1759" w:rsidDel="002E49C6">
          <w:rPr>
            <w:sz w:val="20"/>
            <w:szCs w:val="20"/>
          </w:rPr>
          <w:delText>license</w:delText>
        </w:r>
        <w:r w:rsidR="00D46B94" w:rsidRPr="006B1759" w:rsidDel="002E49C6">
          <w:rPr>
            <w:spacing w:val="-19"/>
            <w:sz w:val="20"/>
            <w:szCs w:val="20"/>
          </w:rPr>
          <w:delText xml:space="preserve"> </w:delText>
        </w:r>
        <w:r w:rsidR="00D46B94" w:rsidRPr="006B1759" w:rsidDel="002E49C6">
          <w:rPr>
            <w:sz w:val="20"/>
            <w:szCs w:val="20"/>
          </w:rPr>
          <w:delText>directly</w:delText>
        </w:r>
        <w:r w:rsidR="00D46B94" w:rsidRPr="006B1759" w:rsidDel="002E49C6">
          <w:rPr>
            <w:spacing w:val="-18"/>
            <w:sz w:val="20"/>
            <w:szCs w:val="20"/>
          </w:rPr>
          <w:delText xml:space="preserve"> </w:delText>
        </w:r>
        <w:r w:rsidR="00D46B94" w:rsidRPr="006B1759" w:rsidDel="002E49C6">
          <w:rPr>
            <w:sz w:val="20"/>
            <w:szCs w:val="20"/>
          </w:rPr>
          <w:delText>from the</w:delText>
        </w:r>
        <w:r w:rsidR="00D46B94" w:rsidRPr="006B1759" w:rsidDel="002E49C6">
          <w:rPr>
            <w:spacing w:val="-6"/>
            <w:sz w:val="20"/>
            <w:szCs w:val="20"/>
          </w:rPr>
          <w:delText xml:space="preserve"> </w:delText>
        </w:r>
        <w:r w:rsidR="00185011" w:rsidRPr="006B1759" w:rsidDel="002E49C6">
          <w:rPr>
            <w:sz w:val="20"/>
            <w:szCs w:val="20"/>
          </w:rPr>
          <w:delText>Creator</w:delText>
        </w:r>
        <w:r w:rsidR="00D46B94" w:rsidRPr="006B1759" w:rsidDel="002E49C6">
          <w:rPr>
            <w:sz w:val="20"/>
            <w:szCs w:val="20"/>
          </w:rPr>
          <w:delText>;</w:delText>
        </w:r>
        <w:r w:rsidR="00D46B94" w:rsidRPr="006B1759" w:rsidDel="002E49C6">
          <w:rPr>
            <w:spacing w:val="-6"/>
            <w:sz w:val="20"/>
            <w:szCs w:val="20"/>
          </w:rPr>
          <w:delText xml:space="preserve"> </w:delText>
        </w:r>
        <w:r w:rsidR="00D46B94" w:rsidRPr="006B1759" w:rsidDel="002E49C6">
          <w:rPr>
            <w:sz w:val="20"/>
            <w:szCs w:val="20"/>
          </w:rPr>
          <w:delText>and</w:delText>
        </w:r>
        <w:r w:rsidR="00D46B94" w:rsidRPr="006B1759" w:rsidDel="002E49C6">
          <w:rPr>
            <w:spacing w:val="-8"/>
            <w:sz w:val="20"/>
            <w:szCs w:val="20"/>
          </w:rPr>
          <w:delText xml:space="preserve"> </w:delText>
        </w:r>
        <w:r w:rsidR="00D46B94" w:rsidRPr="006B1759" w:rsidDel="002E49C6">
          <w:rPr>
            <w:sz w:val="20"/>
            <w:szCs w:val="20"/>
          </w:rPr>
          <w:delText>(2)</w:delText>
        </w:r>
        <w:r w:rsidR="00D46B94" w:rsidRPr="006B1759" w:rsidDel="002E49C6">
          <w:rPr>
            <w:spacing w:val="-5"/>
            <w:sz w:val="20"/>
            <w:szCs w:val="20"/>
          </w:rPr>
          <w:delText xml:space="preserve"> </w:delText>
        </w:r>
        <w:r w:rsidR="00D46B94" w:rsidRPr="006B1759" w:rsidDel="002E49C6">
          <w:rPr>
            <w:sz w:val="20"/>
            <w:szCs w:val="20"/>
          </w:rPr>
          <w:delText>secure</w:delText>
        </w:r>
        <w:r w:rsidR="00D46B94" w:rsidRPr="006B1759" w:rsidDel="002E49C6">
          <w:rPr>
            <w:spacing w:val="-6"/>
            <w:sz w:val="20"/>
            <w:szCs w:val="20"/>
          </w:rPr>
          <w:delText xml:space="preserve"> </w:delText>
        </w:r>
        <w:r w:rsidR="00D46B94" w:rsidRPr="006B1759" w:rsidDel="002E49C6">
          <w:rPr>
            <w:sz w:val="20"/>
            <w:szCs w:val="20"/>
          </w:rPr>
          <w:delText>additional</w:delText>
        </w:r>
        <w:r w:rsidR="00D46B94" w:rsidRPr="006B1759" w:rsidDel="002E49C6">
          <w:rPr>
            <w:spacing w:val="-6"/>
            <w:sz w:val="20"/>
            <w:szCs w:val="20"/>
          </w:rPr>
          <w:delText xml:space="preserve"> </w:delText>
        </w:r>
        <w:r w:rsidR="00D46B94" w:rsidRPr="006B1759" w:rsidDel="002E49C6">
          <w:rPr>
            <w:sz w:val="20"/>
            <w:szCs w:val="20"/>
          </w:rPr>
          <w:delText>permissions</w:delText>
        </w:r>
        <w:r w:rsidR="00D46B94" w:rsidRPr="006B1759" w:rsidDel="002E49C6">
          <w:rPr>
            <w:spacing w:val="-6"/>
            <w:sz w:val="20"/>
            <w:szCs w:val="20"/>
          </w:rPr>
          <w:delText xml:space="preserve"> </w:delText>
        </w:r>
        <w:r w:rsidR="00D46B94" w:rsidRPr="006B1759" w:rsidDel="002E49C6">
          <w:rPr>
            <w:sz w:val="20"/>
            <w:szCs w:val="20"/>
          </w:rPr>
          <w:delText>as</w:delText>
        </w:r>
        <w:r w:rsidR="00D46B94" w:rsidRPr="006B1759" w:rsidDel="002E49C6">
          <w:rPr>
            <w:spacing w:val="-5"/>
            <w:sz w:val="20"/>
            <w:szCs w:val="20"/>
          </w:rPr>
          <w:delText xml:space="preserve"> </w:delText>
        </w:r>
        <w:r w:rsidR="00D46B94" w:rsidRPr="006B1759" w:rsidDel="002E49C6">
          <w:rPr>
            <w:sz w:val="20"/>
            <w:szCs w:val="20"/>
          </w:rPr>
          <w:delText>necessary.</w:delText>
        </w:r>
        <w:r w:rsidRPr="006B1759" w:rsidDel="002E49C6">
          <w:rPr>
            <w:sz w:val="20"/>
            <w:szCs w:val="20"/>
          </w:rPr>
          <w:delText xml:space="preserve"> The Creator </w:delText>
        </w:r>
        <w:r w:rsidR="00791763" w:rsidRPr="006B1759" w:rsidDel="002E49C6">
          <w:rPr>
            <w:sz w:val="20"/>
            <w:szCs w:val="20"/>
          </w:rPr>
          <w:delText>(</w:delText>
        </w:r>
        <w:r w:rsidRPr="006B1759" w:rsidDel="002E49C6">
          <w:rPr>
            <w:sz w:val="20"/>
            <w:szCs w:val="20"/>
          </w:rPr>
          <w:delText>and other intellectual property owners of the Collectible Image</w:delText>
        </w:r>
        <w:r w:rsidR="00791763" w:rsidRPr="006B1759" w:rsidDel="002E49C6">
          <w:rPr>
            <w:sz w:val="20"/>
            <w:szCs w:val="20"/>
          </w:rPr>
          <w:delText>, if any)</w:delText>
        </w:r>
        <w:r w:rsidRPr="006B1759" w:rsidDel="002E49C6">
          <w:rPr>
            <w:sz w:val="20"/>
            <w:szCs w:val="20"/>
          </w:rPr>
          <w:delText xml:space="preserve"> shall be under no obligation to </w:delText>
        </w:r>
        <w:r w:rsidR="005518CB" w:rsidRPr="006B1759" w:rsidDel="002E49C6">
          <w:rPr>
            <w:sz w:val="20"/>
            <w:szCs w:val="20"/>
          </w:rPr>
          <w:delText>grant</w:delText>
        </w:r>
        <w:r w:rsidR="005518CB" w:rsidRPr="006B1759" w:rsidDel="005C10A2">
          <w:rPr>
            <w:sz w:val="20"/>
            <w:szCs w:val="20"/>
          </w:rPr>
          <w:delText xml:space="preserve"> or</w:delText>
        </w:r>
        <w:r w:rsidR="005518CB" w:rsidRPr="006B1759" w:rsidDel="002E49C6">
          <w:rPr>
            <w:sz w:val="20"/>
            <w:szCs w:val="20"/>
          </w:rPr>
          <w:delText xml:space="preserve"> negotiate or offer </w:delText>
        </w:r>
        <w:r w:rsidRPr="006B1759" w:rsidDel="002E49C6">
          <w:rPr>
            <w:sz w:val="20"/>
            <w:szCs w:val="20"/>
          </w:rPr>
          <w:delText xml:space="preserve">such additional license. </w:delText>
        </w:r>
      </w:del>
    </w:p>
    <w:p w14:paraId="251F840E" w14:textId="03F29EA3" w:rsidR="00874A80" w:rsidRPr="009A2AB1" w:rsidRDefault="00D46B94" w:rsidP="0082055C">
      <w:pPr>
        <w:pStyle w:val="ListParagraph"/>
        <w:numPr>
          <w:ilvl w:val="0"/>
          <w:numId w:val="25"/>
        </w:numPr>
        <w:tabs>
          <w:tab w:val="left" w:pos="482"/>
        </w:tabs>
        <w:spacing w:before="85" w:line="245" w:lineRule="auto"/>
        <w:ind w:left="119" w:right="159" w:firstLine="0"/>
        <w:jc w:val="both"/>
        <w:rPr>
          <w:b/>
          <w:sz w:val="20"/>
          <w:szCs w:val="20"/>
        </w:rPr>
      </w:pPr>
      <w:bookmarkStart w:id="200" w:name="(B)__License_for_Pro_Images._Pro_Images_"/>
      <w:bookmarkEnd w:id="200"/>
      <w:r w:rsidRPr="006B1759">
        <w:rPr>
          <w:b/>
          <w:sz w:val="20"/>
          <w:szCs w:val="20"/>
        </w:rPr>
        <w:t>Indemnification</w:t>
      </w:r>
      <w:r w:rsidRPr="006B1759">
        <w:rPr>
          <w:b/>
          <w:spacing w:val="-21"/>
          <w:sz w:val="20"/>
          <w:szCs w:val="20"/>
        </w:rPr>
        <w:t xml:space="preserve"> </w:t>
      </w:r>
      <w:r w:rsidRPr="006B1759">
        <w:rPr>
          <w:b/>
          <w:sz w:val="20"/>
          <w:szCs w:val="20"/>
        </w:rPr>
        <w:t>Obligations.</w:t>
      </w:r>
      <w:r w:rsidRPr="006B1759">
        <w:rPr>
          <w:b/>
          <w:spacing w:val="-21"/>
          <w:sz w:val="20"/>
          <w:szCs w:val="20"/>
        </w:rPr>
        <w:t xml:space="preserve"> </w:t>
      </w:r>
      <w:del w:id="201" w:author="Daimon Legal" w:date="2021-07-28T12:32:00Z">
        <w:r w:rsidRPr="006B1759" w:rsidDel="00EC02D2">
          <w:rPr>
            <w:sz w:val="20"/>
            <w:szCs w:val="20"/>
          </w:rPr>
          <w:delText>Without</w:delText>
        </w:r>
        <w:r w:rsidRPr="006B1759" w:rsidDel="00EC02D2">
          <w:rPr>
            <w:spacing w:val="-22"/>
            <w:sz w:val="20"/>
            <w:szCs w:val="20"/>
          </w:rPr>
          <w:delText xml:space="preserve"> </w:delText>
        </w:r>
        <w:r w:rsidRPr="006B1759" w:rsidDel="00EC02D2">
          <w:rPr>
            <w:sz w:val="20"/>
            <w:szCs w:val="20"/>
          </w:rPr>
          <w:delText xml:space="preserve">limiting </w:delText>
        </w:r>
        <w:r w:rsidRPr="009A2AB1" w:rsidDel="00EC02D2">
          <w:rPr>
            <w:sz w:val="20"/>
            <w:szCs w:val="20"/>
          </w:rPr>
          <w:delText>the</w:delText>
        </w:r>
        <w:r w:rsidRPr="006B1759" w:rsidDel="00EC02D2">
          <w:rPr>
            <w:sz w:val="20"/>
            <w:szCs w:val="20"/>
          </w:rPr>
          <w:delText xml:space="preserve"> </w:delText>
        </w:r>
        <w:r w:rsidRPr="009A2AB1" w:rsidDel="00EC02D2">
          <w:rPr>
            <w:sz w:val="20"/>
            <w:szCs w:val="20"/>
          </w:rPr>
          <w:delText>obligations</w:delText>
        </w:r>
        <w:r w:rsidRPr="006B1759" w:rsidDel="00EC02D2">
          <w:rPr>
            <w:sz w:val="20"/>
            <w:szCs w:val="20"/>
          </w:rPr>
          <w:delText xml:space="preserve"> </w:delText>
        </w:r>
        <w:r w:rsidRPr="009A2AB1" w:rsidDel="00EC02D2">
          <w:rPr>
            <w:sz w:val="20"/>
            <w:szCs w:val="20"/>
          </w:rPr>
          <w:delText>in</w:delText>
        </w:r>
        <w:r w:rsidRPr="006B1759" w:rsidDel="00EC02D2">
          <w:rPr>
            <w:sz w:val="20"/>
            <w:szCs w:val="20"/>
          </w:rPr>
          <w:delText xml:space="preserve"> </w:delText>
        </w:r>
        <w:r w:rsidRPr="009A2AB1" w:rsidDel="00EC02D2">
          <w:rPr>
            <w:sz w:val="20"/>
            <w:szCs w:val="20"/>
          </w:rPr>
          <w:delText>the</w:delText>
        </w:r>
        <w:r w:rsidR="00DB37BE" w:rsidRPr="009A2AB1" w:rsidDel="00EC02D2">
          <w:rPr>
            <w:sz w:val="20"/>
            <w:szCs w:val="20"/>
          </w:rPr>
          <w:delText>se</w:delText>
        </w:r>
        <w:r w:rsidRPr="006B1759" w:rsidDel="00EC02D2">
          <w:rPr>
            <w:sz w:val="20"/>
            <w:szCs w:val="20"/>
          </w:rPr>
          <w:delText xml:space="preserve"> </w:delText>
        </w:r>
        <w:r w:rsidRPr="009A2AB1" w:rsidDel="00EC02D2">
          <w:rPr>
            <w:sz w:val="20"/>
            <w:szCs w:val="20"/>
          </w:rPr>
          <w:delText>Terms,</w:delText>
        </w:r>
        <w:r w:rsidRPr="006B1759" w:rsidDel="00EC02D2">
          <w:rPr>
            <w:sz w:val="20"/>
            <w:szCs w:val="20"/>
          </w:rPr>
          <w:delText xml:space="preserve"> </w:delText>
        </w:r>
        <w:r w:rsidR="00DB37BE" w:rsidRPr="006B1759" w:rsidDel="00EC02D2">
          <w:rPr>
            <w:sz w:val="20"/>
            <w:szCs w:val="20"/>
          </w:rPr>
          <w:delText xml:space="preserve">Collector </w:delText>
        </w:r>
        <w:r w:rsidR="002D0E6B" w:rsidRPr="009A2AB1" w:rsidDel="00EC02D2">
          <w:rPr>
            <w:sz w:val="20"/>
            <w:szCs w:val="20"/>
          </w:rPr>
          <w:delText>agrees to</w:delText>
        </w:r>
        <w:r w:rsidRPr="006B1759" w:rsidDel="00EC02D2">
          <w:rPr>
            <w:sz w:val="20"/>
            <w:szCs w:val="20"/>
          </w:rPr>
          <w:delText xml:space="preserve"> </w:delText>
        </w:r>
        <w:r w:rsidRPr="009A2AB1" w:rsidDel="00EC02D2">
          <w:rPr>
            <w:sz w:val="20"/>
            <w:szCs w:val="20"/>
          </w:rPr>
          <w:delText>indemnify</w:delText>
        </w:r>
        <w:r w:rsidR="00936F71" w:rsidRPr="009A2AB1" w:rsidDel="00EC02D2">
          <w:rPr>
            <w:sz w:val="20"/>
            <w:szCs w:val="20"/>
          </w:rPr>
          <w:delText>, hold harmless, compensate and reimburse</w:delText>
        </w:r>
        <w:r w:rsidRPr="006B1759" w:rsidDel="00EC02D2">
          <w:rPr>
            <w:sz w:val="20"/>
            <w:szCs w:val="20"/>
          </w:rPr>
          <w:delText xml:space="preserve"> </w:delText>
        </w:r>
        <w:r w:rsidR="002D0E6B" w:rsidRPr="009A2AB1" w:rsidDel="00EC02D2">
          <w:rPr>
            <w:sz w:val="20"/>
            <w:szCs w:val="20"/>
          </w:rPr>
          <w:delText>the Creator</w:delText>
        </w:r>
        <w:r w:rsidR="006C048E" w:rsidRPr="009A2AB1" w:rsidDel="00EC02D2">
          <w:rPr>
            <w:sz w:val="20"/>
            <w:szCs w:val="20"/>
          </w:rPr>
          <w:delText>, each Sub</w:delText>
        </w:r>
        <w:r w:rsidR="006C048E" w:rsidRPr="006B1759" w:rsidDel="00EC02D2">
          <w:rPr>
            <w:sz w:val="20"/>
            <w:szCs w:val="20"/>
          </w:rPr>
          <w:delText>licensee</w:delText>
        </w:r>
        <w:r w:rsidR="002D0E6B" w:rsidRPr="006B1759" w:rsidDel="00EC02D2">
          <w:rPr>
            <w:sz w:val="20"/>
            <w:szCs w:val="20"/>
          </w:rPr>
          <w:delText xml:space="preserve"> and </w:delText>
        </w:r>
        <w:r w:rsidR="006C048E" w:rsidRPr="006B1759" w:rsidDel="00EC02D2">
          <w:rPr>
            <w:sz w:val="20"/>
            <w:szCs w:val="20"/>
          </w:rPr>
          <w:delText xml:space="preserve">their respective </w:delText>
        </w:r>
        <w:r w:rsidR="002D0E6B" w:rsidRPr="006B1759" w:rsidDel="00EC02D2">
          <w:rPr>
            <w:sz w:val="20"/>
            <w:szCs w:val="20"/>
          </w:rPr>
          <w:delText>Sublicensee</w:delText>
        </w:r>
        <w:r w:rsidRPr="006B1759" w:rsidDel="00EC02D2">
          <w:rPr>
            <w:sz w:val="20"/>
            <w:szCs w:val="20"/>
          </w:rPr>
          <w:delText xml:space="preserve"> and </w:delText>
        </w:r>
        <w:r w:rsidR="002D0E6B" w:rsidRPr="009A2AB1" w:rsidDel="00EC02D2">
          <w:rPr>
            <w:sz w:val="20"/>
            <w:szCs w:val="20"/>
          </w:rPr>
          <w:delText>their respective</w:delText>
        </w:r>
        <w:r w:rsidR="002D0E6B" w:rsidRPr="006B1759" w:rsidDel="00EC02D2">
          <w:rPr>
            <w:sz w:val="20"/>
            <w:szCs w:val="20"/>
          </w:rPr>
          <w:delText xml:space="preserve"> </w:delText>
        </w:r>
        <w:r w:rsidRPr="009A2AB1" w:rsidDel="00EC02D2">
          <w:rPr>
            <w:sz w:val="20"/>
            <w:szCs w:val="20"/>
          </w:rPr>
          <w:delText>subsidiaries,</w:delText>
        </w:r>
        <w:r w:rsidRPr="006B1759" w:rsidDel="00EC02D2">
          <w:rPr>
            <w:sz w:val="20"/>
            <w:szCs w:val="20"/>
          </w:rPr>
          <w:delText xml:space="preserve"> </w:delText>
        </w:r>
        <w:r w:rsidRPr="009A2AB1" w:rsidDel="00EC02D2">
          <w:rPr>
            <w:sz w:val="20"/>
            <w:szCs w:val="20"/>
          </w:rPr>
          <w:delText>affiliates,</w:delText>
        </w:r>
        <w:r w:rsidRPr="006B1759" w:rsidDel="00EC02D2">
          <w:rPr>
            <w:sz w:val="20"/>
            <w:szCs w:val="20"/>
          </w:rPr>
          <w:delText xml:space="preserve"> </w:delText>
        </w:r>
        <w:r w:rsidRPr="009A2AB1" w:rsidDel="00EC02D2">
          <w:rPr>
            <w:sz w:val="20"/>
            <w:szCs w:val="20"/>
          </w:rPr>
          <w:delText>officers,</w:delText>
        </w:r>
        <w:r w:rsidRPr="006B1759" w:rsidDel="00EC02D2">
          <w:rPr>
            <w:sz w:val="20"/>
            <w:szCs w:val="20"/>
          </w:rPr>
          <w:delText xml:space="preserve"> </w:delText>
        </w:r>
        <w:r w:rsidRPr="009A2AB1" w:rsidDel="00EC02D2">
          <w:rPr>
            <w:sz w:val="20"/>
            <w:szCs w:val="20"/>
          </w:rPr>
          <w:delText>agents,</w:delText>
        </w:r>
        <w:r w:rsidRPr="006B1759" w:rsidDel="00EC02D2">
          <w:rPr>
            <w:sz w:val="20"/>
            <w:szCs w:val="20"/>
          </w:rPr>
          <w:delText xml:space="preserve"> </w:delText>
        </w:r>
        <w:r w:rsidRPr="009A2AB1" w:rsidDel="00EC02D2">
          <w:rPr>
            <w:sz w:val="20"/>
            <w:szCs w:val="20"/>
          </w:rPr>
          <w:delText>employees,</w:delText>
        </w:r>
        <w:r w:rsidRPr="006B1759" w:rsidDel="00EC02D2">
          <w:rPr>
            <w:sz w:val="20"/>
            <w:szCs w:val="20"/>
          </w:rPr>
          <w:delText xml:space="preserve"> </w:delText>
        </w:r>
        <w:r w:rsidRPr="009A2AB1" w:rsidDel="00EC02D2">
          <w:rPr>
            <w:sz w:val="20"/>
            <w:szCs w:val="20"/>
          </w:rPr>
          <w:delText>partners,</w:delText>
        </w:r>
        <w:r w:rsidRPr="006B1759" w:rsidDel="00EC02D2">
          <w:rPr>
            <w:sz w:val="20"/>
            <w:szCs w:val="20"/>
          </w:rPr>
          <w:delText xml:space="preserve"> </w:delText>
        </w:r>
        <w:r w:rsidRPr="009A2AB1" w:rsidDel="00EC02D2">
          <w:rPr>
            <w:sz w:val="20"/>
            <w:szCs w:val="20"/>
          </w:rPr>
          <w:delText>and</w:delText>
        </w:r>
        <w:r w:rsidRPr="006B1759" w:rsidDel="00EC02D2">
          <w:rPr>
            <w:sz w:val="20"/>
            <w:szCs w:val="20"/>
          </w:rPr>
          <w:delText xml:space="preserve"> </w:delText>
        </w:r>
        <w:r w:rsidRPr="009A2AB1" w:rsidDel="00EC02D2">
          <w:rPr>
            <w:sz w:val="20"/>
            <w:szCs w:val="20"/>
          </w:rPr>
          <w:delText>licensors</w:delText>
        </w:r>
        <w:r w:rsidRPr="006B1759" w:rsidDel="00EC02D2">
          <w:rPr>
            <w:sz w:val="20"/>
            <w:szCs w:val="20"/>
          </w:rPr>
          <w:delText xml:space="preserve"> </w:delText>
        </w:r>
        <w:r w:rsidRPr="009A2AB1" w:rsidDel="00EC02D2">
          <w:rPr>
            <w:sz w:val="20"/>
            <w:szCs w:val="20"/>
          </w:rPr>
          <w:delText>from</w:delText>
        </w:r>
        <w:r w:rsidRPr="006B1759" w:rsidDel="00EC02D2">
          <w:rPr>
            <w:sz w:val="20"/>
            <w:szCs w:val="20"/>
          </w:rPr>
          <w:delText xml:space="preserve"> </w:delText>
        </w:r>
        <w:r w:rsidR="00936F71" w:rsidRPr="006B1759" w:rsidDel="00EC02D2">
          <w:rPr>
            <w:sz w:val="20"/>
            <w:szCs w:val="20"/>
          </w:rPr>
          <w:delText xml:space="preserve">or for </w:delText>
        </w:r>
        <w:r w:rsidRPr="009A2AB1" w:rsidDel="00EC02D2">
          <w:rPr>
            <w:sz w:val="20"/>
            <w:szCs w:val="20"/>
          </w:rPr>
          <w:delText>any</w:delText>
        </w:r>
        <w:r w:rsidRPr="006B1759" w:rsidDel="00EC02D2">
          <w:rPr>
            <w:sz w:val="20"/>
            <w:szCs w:val="20"/>
          </w:rPr>
          <w:delText xml:space="preserve"> </w:delText>
        </w:r>
        <w:r w:rsidRPr="009A2AB1" w:rsidDel="00EC02D2">
          <w:rPr>
            <w:sz w:val="20"/>
            <w:szCs w:val="20"/>
          </w:rPr>
          <w:delText>claim,</w:delText>
        </w:r>
        <w:r w:rsidRPr="006B1759" w:rsidDel="00EC02D2">
          <w:rPr>
            <w:sz w:val="20"/>
            <w:szCs w:val="20"/>
          </w:rPr>
          <w:delText xml:space="preserve"> </w:delText>
        </w:r>
        <w:r w:rsidRPr="009A2AB1" w:rsidDel="00EC02D2">
          <w:rPr>
            <w:sz w:val="20"/>
            <w:szCs w:val="20"/>
          </w:rPr>
          <w:delText>demand,</w:delText>
        </w:r>
        <w:r w:rsidRPr="006B1759" w:rsidDel="00EC02D2">
          <w:rPr>
            <w:sz w:val="20"/>
            <w:szCs w:val="20"/>
          </w:rPr>
          <w:delText xml:space="preserve"> </w:delText>
        </w:r>
        <w:r w:rsidRPr="009A2AB1" w:rsidDel="00EC02D2">
          <w:rPr>
            <w:sz w:val="20"/>
            <w:szCs w:val="20"/>
          </w:rPr>
          <w:delText>loss,</w:delText>
        </w:r>
        <w:r w:rsidRPr="006B1759" w:rsidDel="00EC02D2">
          <w:rPr>
            <w:sz w:val="20"/>
            <w:szCs w:val="20"/>
          </w:rPr>
          <w:delText xml:space="preserve"> </w:delText>
        </w:r>
        <w:r w:rsidRPr="009A2AB1" w:rsidDel="00EC02D2">
          <w:rPr>
            <w:sz w:val="20"/>
            <w:szCs w:val="20"/>
          </w:rPr>
          <w:delText xml:space="preserve">or damages, including reasonable attorneys’ fees, arising out of or related to </w:delText>
        </w:r>
        <w:r w:rsidR="002D0E6B" w:rsidRPr="009A2AB1" w:rsidDel="00EC02D2">
          <w:rPr>
            <w:sz w:val="20"/>
            <w:szCs w:val="20"/>
          </w:rPr>
          <w:delText>Collector</w:delText>
        </w:r>
        <w:r w:rsidR="002D0E6B" w:rsidRPr="006B1759" w:rsidDel="00EC02D2">
          <w:rPr>
            <w:sz w:val="20"/>
            <w:szCs w:val="20"/>
          </w:rPr>
          <w:delText>’s</w:delText>
        </w:r>
        <w:r w:rsidRPr="006B1759" w:rsidDel="00EC02D2">
          <w:rPr>
            <w:sz w:val="20"/>
            <w:szCs w:val="20"/>
          </w:rPr>
          <w:delText xml:space="preserve"> use of the Collectible Images</w:delText>
        </w:r>
        <w:r w:rsidR="0009170E" w:rsidRPr="009A2AB1" w:rsidDel="00EC02D2">
          <w:rPr>
            <w:sz w:val="20"/>
            <w:szCs w:val="20"/>
          </w:rPr>
          <w:delText xml:space="preserve"> </w:delText>
        </w:r>
        <w:r w:rsidRPr="009A2AB1" w:rsidDel="00EC02D2">
          <w:rPr>
            <w:sz w:val="20"/>
            <w:szCs w:val="20"/>
          </w:rPr>
          <w:delText>or</w:delText>
        </w:r>
        <w:r w:rsidRPr="006B1759" w:rsidDel="00EC02D2">
          <w:rPr>
            <w:sz w:val="20"/>
            <w:szCs w:val="20"/>
          </w:rPr>
          <w:delText xml:space="preserve"> </w:delText>
        </w:r>
        <w:r w:rsidR="002D0E6B" w:rsidRPr="009A2AB1" w:rsidDel="00EC02D2">
          <w:rPr>
            <w:sz w:val="20"/>
            <w:szCs w:val="20"/>
          </w:rPr>
          <w:delText>Collector’s</w:delText>
        </w:r>
        <w:r w:rsidR="002D0E6B" w:rsidRPr="006B1759" w:rsidDel="00EC02D2">
          <w:rPr>
            <w:sz w:val="20"/>
            <w:szCs w:val="20"/>
          </w:rPr>
          <w:delText xml:space="preserve"> </w:delText>
        </w:r>
        <w:r w:rsidRPr="009A2AB1" w:rsidDel="00EC02D2">
          <w:rPr>
            <w:sz w:val="20"/>
            <w:szCs w:val="20"/>
          </w:rPr>
          <w:delText>violation</w:delText>
        </w:r>
        <w:r w:rsidRPr="006B1759" w:rsidDel="00EC02D2">
          <w:rPr>
            <w:sz w:val="20"/>
            <w:szCs w:val="20"/>
          </w:rPr>
          <w:delText xml:space="preserve"> </w:delText>
        </w:r>
        <w:r w:rsidRPr="009A2AB1" w:rsidDel="00EC02D2">
          <w:rPr>
            <w:sz w:val="20"/>
            <w:szCs w:val="20"/>
          </w:rPr>
          <w:delText>of</w:delText>
        </w:r>
        <w:r w:rsidRPr="006B1759" w:rsidDel="00EC02D2">
          <w:rPr>
            <w:sz w:val="20"/>
            <w:szCs w:val="20"/>
          </w:rPr>
          <w:delText xml:space="preserve"> </w:delText>
        </w:r>
        <w:r w:rsidRPr="009A2AB1" w:rsidDel="00EC02D2">
          <w:rPr>
            <w:sz w:val="20"/>
            <w:szCs w:val="20"/>
          </w:rPr>
          <w:delText>the</w:delText>
        </w:r>
        <w:r w:rsidR="002D0E6B" w:rsidRPr="009A2AB1" w:rsidDel="00EC02D2">
          <w:rPr>
            <w:sz w:val="20"/>
            <w:szCs w:val="20"/>
          </w:rPr>
          <w:delText>se</w:delText>
        </w:r>
        <w:r w:rsidRPr="006B1759" w:rsidDel="00EC02D2">
          <w:rPr>
            <w:sz w:val="20"/>
            <w:szCs w:val="20"/>
          </w:rPr>
          <w:delText xml:space="preserve"> </w:delText>
        </w:r>
        <w:r w:rsidRPr="009A2AB1" w:rsidDel="00EC02D2">
          <w:rPr>
            <w:sz w:val="20"/>
            <w:szCs w:val="20"/>
          </w:rPr>
          <w:delText>Terms</w:delText>
        </w:r>
        <w:r w:rsidRPr="006B1759" w:rsidDel="00EC02D2">
          <w:rPr>
            <w:sz w:val="20"/>
            <w:szCs w:val="20"/>
          </w:rPr>
          <w:delText>.</w:delText>
        </w:r>
        <w:r w:rsidR="007635D6" w:rsidRPr="006B1759" w:rsidDel="00EC02D2">
          <w:rPr>
            <w:sz w:val="20"/>
            <w:szCs w:val="20"/>
          </w:rPr>
          <w:delText xml:space="preserve"> </w:delText>
        </w:r>
      </w:del>
      <w:r w:rsidR="007635D6" w:rsidRPr="009A2AB1">
        <w:rPr>
          <w:sz w:val="20"/>
          <w:szCs w:val="20"/>
        </w:rPr>
        <w:t>Without</w:t>
      </w:r>
      <w:r w:rsidR="007635D6" w:rsidRPr="006B1759">
        <w:rPr>
          <w:sz w:val="20"/>
          <w:szCs w:val="20"/>
        </w:rPr>
        <w:t xml:space="preserve"> </w:t>
      </w:r>
      <w:r w:rsidR="007635D6" w:rsidRPr="009A2AB1">
        <w:rPr>
          <w:sz w:val="20"/>
          <w:szCs w:val="20"/>
        </w:rPr>
        <w:t>limiting</w:t>
      </w:r>
      <w:r w:rsidR="007635D6" w:rsidRPr="006B1759">
        <w:rPr>
          <w:sz w:val="20"/>
          <w:szCs w:val="20"/>
        </w:rPr>
        <w:t xml:space="preserve"> </w:t>
      </w:r>
      <w:r w:rsidR="007635D6" w:rsidRPr="009A2AB1">
        <w:rPr>
          <w:sz w:val="20"/>
          <w:szCs w:val="20"/>
        </w:rPr>
        <w:t>the</w:t>
      </w:r>
      <w:r w:rsidR="007635D6" w:rsidRPr="006B1759">
        <w:rPr>
          <w:sz w:val="20"/>
          <w:szCs w:val="20"/>
        </w:rPr>
        <w:t xml:space="preserve"> </w:t>
      </w:r>
      <w:r w:rsidR="007635D6" w:rsidRPr="009A2AB1">
        <w:rPr>
          <w:sz w:val="20"/>
          <w:szCs w:val="20"/>
        </w:rPr>
        <w:t>obligations</w:t>
      </w:r>
      <w:r w:rsidR="007635D6" w:rsidRPr="006B1759">
        <w:rPr>
          <w:sz w:val="20"/>
          <w:szCs w:val="20"/>
        </w:rPr>
        <w:t xml:space="preserve"> </w:t>
      </w:r>
      <w:r w:rsidR="007635D6" w:rsidRPr="009A2AB1">
        <w:rPr>
          <w:sz w:val="20"/>
          <w:szCs w:val="20"/>
        </w:rPr>
        <w:t>in</w:t>
      </w:r>
      <w:r w:rsidR="007635D6" w:rsidRPr="006B1759">
        <w:rPr>
          <w:sz w:val="20"/>
          <w:szCs w:val="20"/>
        </w:rPr>
        <w:t xml:space="preserve"> </w:t>
      </w:r>
      <w:r w:rsidR="007635D6" w:rsidRPr="009A2AB1">
        <w:rPr>
          <w:sz w:val="20"/>
          <w:szCs w:val="20"/>
        </w:rPr>
        <w:t>these</w:t>
      </w:r>
      <w:r w:rsidR="007635D6" w:rsidRPr="006B1759">
        <w:rPr>
          <w:sz w:val="20"/>
          <w:szCs w:val="20"/>
        </w:rPr>
        <w:t xml:space="preserve"> </w:t>
      </w:r>
      <w:r w:rsidR="007635D6" w:rsidRPr="009A2AB1">
        <w:rPr>
          <w:sz w:val="20"/>
          <w:szCs w:val="20"/>
        </w:rPr>
        <w:t>Terms,</w:t>
      </w:r>
      <w:r w:rsidR="007635D6" w:rsidRPr="006B1759">
        <w:rPr>
          <w:sz w:val="20"/>
          <w:szCs w:val="20"/>
        </w:rPr>
        <w:t xml:space="preserve"> Creator </w:t>
      </w:r>
      <w:r w:rsidR="007635D6" w:rsidRPr="009A2AB1">
        <w:rPr>
          <w:sz w:val="20"/>
          <w:szCs w:val="20"/>
        </w:rPr>
        <w:t>agrees to</w:t>
      </w:r>
      <w:r w:rsidR="007635D6" w:rsidRPr="006B1759">
        <w:rPr>
          <w:sz w:val="20"/>
          <w:szCs w:val="20"/>
        </w:rPr>
        <w:t xml:space="preserve"> </w:t>
      </w:r>
      <w:r w:rsidR="007635D6" w:rsidRPr="009A2AB1">
        <w:rPr>
          <w:sz w:val="20"/>
          <w:szCs w:val="20"/>
        </w:rPr>
        <w:t>indemnify, hold harmless, compensate and reimburse</w:t>
      </w:r>
      <w:r w:rsidR="007635D6" w:rsidRPr="006B1759">
        <w:rPr>
          <w:sz w:val="20"/>
          <w:szCs w:val="20"/>
        </w:rPr>
        <w:t xml:space="preserve"> </w:t>
      </w:r>
      <w:r w:rsidR="007635D6" w:rsidRPr="009A2AB1">
        <w:rPr>
          <w:sz w:val="20"/>
          <w:szCs w:val="20"/>
        </w:rPr>
        <w:t xml:space="preserve">the Collector, each </w:t>
      </w:r>
      <w:r w:rsidR="007635D6" w:rsidRPr="006B1759">
        <w:rPr>
          <w:sz w:val="20"/>
          <w:szCs w:val="20"/>
        </w:rPr>
        <w:t xml:space="preserve">Sublicensee and their respective Sublicensee and </w:t>
      </w:r>
      <w:r w:rsidR="007635D6" w:rsidRPr="009A2AB1">
        <w:rPr>
          <w:sz w:val="20"/>
          <w:szCs w:val="20"/>
        </w:rPr>
        <w:t>their respective</w:t>
      </w:r>
      <w:r w:rsidR="007635D6" w:rsidRPr="006B1759">
        <w:rPr>
          <w:sz w:val="20"/>
          <w:szCs w:val="20"/>
        </w:rPr>
        <w:t xml:space="preserve"> </w:t>
      </w:r>
      <w:r w:rsidR="007635D6" w:rsidRPr="009A2AB1">
        <w:rPr>
          <w:sz w:val="20"/>
          <w:szCs w:val="20"/>
        </w:rPr>
        <w:t>subsidiaries,</w:t>
      </w:r>
      <w:r w:rsidR="007635D6" w:rsidRPr="006B1759">
        <w:rPr>
          <w:sz w:val="20"/>
          <w:szCs w:val="20"/>
        </w:rPr>
        <w:t xml:space="preserve"> </w:t>
      </w:r>
      <w:r w:rsidR="007635D6" w:rsidRPr="009A2AB1">
        <w:rPr>
          <w:sz w:val="20"/>
          <w:szCs w:val="20"/>
        </w:rPr>
        <w:t>affiliates,</w:t>
      </w:r>
      <w:r w:rsidR="007635D6" w:rsidRPr="006B1759">
        <w:rPr>
          <w:sz w:val="20"/>
          <w:szCs w:val="20"/>
        </w:rPr>
        <w:t xml:space="preserve"> </w:t>
      </w:r>
      <w:r w:rsidR="007635D6" w:rsidRPr="009A2AB1">
        <w:rPr>
          <w:sz w:val="20"/>
          <w:szCs w:val="20"/>
        </w:rPr>
        <w:t>officers,</w:t>
      </w:r>
      <w:r w:rsidR="007635D6" w:rsidRPr="006B1759">
        <w:rPr>
          <w:sz w:val="20"/>
          <w:szCs w:val="20"/>
        </w:rPr>
        <w:t xml:space="preserve"> </w:t>
      </w:r>
      <w:r w:rsidR="007635D6" w:rsidRPr="009A2AB1">
        <w:rPr>
          <w:sz w:val="20"/>
          <w:szCs w:val="20"/>
        </w:rPr>
        <w:t>agents,</w:t>
      </w:r>
      <w:r w:rsidR="007635D6" w:rsidRPr="006B1759">
        <w:rPr>
          <w:sz w:val="20"/>
          <w:szCs w:val="20"/>
        </w:rPr>
        <w:t xml:space="preserve"> </w:t>
      </w:r>
      <w:r w:rsidR="007635D6" w:rsidRPr="009A2AB1">
        <w:rPr>
          <w:sz w:val="20"/>
          <w:szCs w:val="20"/>
        </w:rPr>
        <w:t>employees,</w:t>
      </w:r>
      <w:r w:rsidR="007635D6" w:rsidRPr="006B1759">
        <w:rPr>
          <w:sz w:val="20"/>
          <w:szCs w:val="20"/>
        </w:rPr>
        <w:t xml:space="preserve"> </w:t>
      </w:r>
      <w:r w:rsidR="007635D6" w:rsidRPr="009A2AB1">
        <w:rPr>
          <w:sz w:val="20"/>
          <w:szCs w:val="20"/>
        </w:rPr>
        <w:t>partners,</w:t>
      </w:r>
      <w:r w:rsidR="007635D6" w:rsidRPr="006B1759">
        <w:rPr>
          <w:sz w:val="20"/>
          <w:szCs w:val="20"/>
        </w:rPr>
        <w:t xml:space="preserve"> </w:t>
      </w:r>
      <w:r w:rsidR="007635D6" w:rsidRPr="009A2AB1">
        <w:rPr>
          <w:sz w:val="20"/>
          <w:szCs w:val="20"/>
        </w:rPr>
        <w:t>and</w:t>
      </w:r>
      <w:r w:rsidR="007635D6" w:rsidRPr="006B1759">
        <w:rPr>
          <w:sz w:val="20"/>
          <w:szCs w:val="20"/>
        </w:rPr>
        <w:t xml:space="preserve"> </w:t>
      </w:r>
      <w:r w:rsidR="007635D6" w:rsidRPr="009A2AB1">
        <w:rPr>
          <w:sz w:val="20"/>
          <w:szCs w:val="20"/>
        </w:rPr>
        <w:t>licensors</w:t>
      </w:r>
      <w:r w:rsidR="007635D6" w:rsidRPr="006B1759">
        <w:rPr>
          <w:sz w:val="20"/>
          <w:szCs w:val="20"/>
        </w:rPr>
        <w:t xml:space="preserve"> </w:t>
      </w:r>
      <w:r w:rsidR="007635D6" w:rsidRPr="009A2AB1">
        <w:rPr>
          <w:sz w:val="20"/>
          <w:szCs w:val="20"/>
        </w:rPr>
        <w:t>from</w:t>
      </w:r>
      <w:r w:rsidR="007635D6" w:rsidRPr="006B1759">
        <w:rPr>
          <w:sz w:val="20"/>
          <w:szCs w:val="20"/>
        </w:rPr>
        <w:t xml:space="preserve"> or for </w:t>
      </w:r>
      <w:r w:rsidR="007635D6" w:rsidRPr="009A2AB1">
        <w:rPr>
          <w:sz w:val="20"/>
          <w:szCs w:val="20"/>
        </w:rPr>
        <w:t>any</w:t>
      </w:r>
      <w:r w:rsidR="007635D6" w:rsidRPr="006B1759">
        <w:rPr>
          <w:sz w:val="20"/>
          <w:szCs w:val="20"/>
        </w:rPr>
        <w:t xml:space="preserve"> </w:t>
      </w:r>
      <w:r w:rsidR="007635D6" w:rsidRPr="009A2AB1">
        <w:rPr>
          <w:sz w:val="20"/>
          <w:szCs w:val="20"/>
        </w:rPr>
        <w:t>claim,</w:t>
      </w:r>
      <w:r w:rsidR="007635D6" w:rsidRPr="006B1759">
        <w:rPr>
          <w:sz w:val="20"/>
          <w:szCs w:val="20"/>
        </w:rPr>
        <w:t xml:space="preserve"> </w:t>
      </w:r>
      <w:r w:rsidR="007635D6" w:rsidRPr="009A2AB1">
        <w:rPr>
          <w:sz w:val="20"/>
          <w:szCs w:val="20"/>
        </w:rPr>
        <w:t>demand,</w:t>
      </w:r>
      <w:r w:rsidR="007635D6" w:rsidRPr="006B1759">
        <w:rPr>
          <w:sz w:val="20"/>
          <w:szCs w:val="20"/>
        </w:rPr>
        <w:t xml:space="preserve"> </w:t>
      </w:r>
      <w:r w:rsidR="007635D6" w:rsidRPr="009A2AB1">
        <w:rPr>
          <w:sz w:val="20"/>
          <w:szCs w:val="20"/>
        </w:rPr>
        <w:t>loss,</w:t>
      </w:r>
      <w:r w:rsidR="007635D6" w:rsidRPr="006B1759">
        <w:rPr>
          <w:sz w:val="20"/>
          <w:szCs w:val="20"/>
        </w:rPr>
        <w:t xml:space="preserve"> </w:t>
      </w:r>
      <w:r w:rsidR="007635D6" w:rsidRPr="009A2AB1">
        <w:rPr>
          <w:sz w:val="20"/>
          <w:szCs w:val="20"/>
        </w:rPr>
        <w:t xml:space="preserve">or damages, including reasonable attorneys’ fees, </w:t>
      </w:r>
      <w:ins w:id="202" w:author="Daimon Legal" w:date="2021-07-28T12:32:00Z">
        <w:r w:rsidR="002137A6">
          <w:rPr>
            <w:sz w:val="20"/>
            <w:szCs w:val="20"/>
          </w:rPr>
          <w:t>to the ext</w:t>
        </w:r>
      </w:ins>
      <w:ins w:id="203" w:author="Daimon Legal" w:date="2021-07-28T12:33:00Z">
        <w:r w:rsidR="002137A6">
          <w:rPr>
            <w:sz w:val="20"/>
            <w:szCs w:val="20"/>
          </w:rPr>
          <w:t xml:space="preserve">ent </w:t>
        </w:r>
      </w:ins>
      <w:r w:rsidR="007635D6" w:rsidRPr="009A2AB1">
        <w:rPr>
          <w:sz w:val="20"/>
          <w:szCs w:val="20"/>
        </w:rPr>
        <w:t xml:space="preserve">arising out of or related to any </w:t>
      </w:r>
      <w:ins w:id="204" w:author="Daimon Legal" w:date="2021-07-28T12:32:00Z">
        <w:r w:rsidR="00EC02D2">
          <w:rPr>
            <w:sz w:val="20"/>
            <w:szCs w:val="20"/>
          </w:rPr>
          <w:t xml:space="preserve">third party claims </w:t>
        </w:r>
      </w:ins>
      <w:ins w:id="205" w:author="Daimon Legal" w:date="2021-07-28T12:33:00Z">
        <w:r w:rsidR="002137A6">
          <w:rPr>
            <w:sz w:val="20"/>
            <w:szCs w:val="20"/>
          </w:rPr>
          <w:t xml:space="preserve">alleging </w:t>
        </w:r>
      </w:ins>
      <w:r w:rsidR="007635D6" w:rsidRPr="009A2AB1">
        <w:rPr>
          <w:sz w:val="20"/>
          <w:szCs w:val="20"/>
        </w:rPr>
        <w:t>breach</w:t>
      </w:r>
      <w:del w:id="206" w:author="Daimon Legal" w:date="2021-07-28T12:33:00Z">
        <w:r w:rsidR="007635D6" w:rsidRPr="009A2AB1" w:rsidDel="002137A6">
          <w:rPr>
            <w:sz w:val="20"/>
            <w:szCs w:val="20"/>
          </w:rPr>
          <w:delText xml:space="preserve"> </w:delText>
        </w:r>
      </w:del>
      <w:ins w:id="207" w:author="Daimon Legal" w:date="2021-07-28T12:33:00Z">
        <w:r w:rsidR="002137A6">
          <w:rPr>
            <w:sz w:val="20"/>
            <w:szCs w:val="20"/>
          </w:rPr>
          <w:t xml:space="preserve"> of that third party’s intellectual property rights associated with the Collectible</w:t>
        </w:r>
      </w:ins>
      <w:del w:id="208" w:author="Daimon Legal" w:date="2021-07-28T12:33:00Z">
        <w:r w:rsidR="007635D6" w:rsidRPr="009A2AB1" w:rsidDel="002137A6">
          <w:rPr>
            <w:sz w:val="20"/>
            <w:szCs w:val="20"/>
          </w:rPr>
          <w:delText>or inaccuracy in the Creator</w:delText>
        </w:r>
        <w:r w:rsidR="007635D6" w:rsidRPr="006B1759" w:rsidDel="002137A6">
          <w:rPr>
            <w:sz w:val="20"/>
            <w:szCs w:val="20"/>
          </w:rPr>
          <w:delText xml:space="preserve">’s representations and warranties in these Terms or any </w:delText>
        </w:r>
        <w:r w:rsidR="007635D6" w:rsidRPr="009A2AB1" w:rsidDel="002137A6">
          <w:rPr>
            <w:sz w:val="20"/>
            <w:szCs w:val="20"/>
          </w:rPr>
          <w:delText>violation of these Terms by Creator</w:delText>
        </w:r>
      </w:del>
      <w:r w:rsidR="007635D6" w:rsidRPr="009A2AB1">
        <w:rPr>
          <w:sz w:val="20"/>
          <w:szCs w:val="20"/>
        </w:rPr>
        <w:t>.</w:t>
      </w:r>
      <w:ins w:id="209" w:author="Daimon Legal" w:date="2021-07-28T12:43:00Z">
        <w:r w:rsidR="00E867C6">
          <w:rPr>
            <w:sz w:val="20"/>
            <w:szCs w:val="20"/>
          </w:rPr>
          <w:t xml:space="preserve"> </w:t>
        </w:r>
        <w:r w:rsidR="00FC2247">
          <w:rPr>
            <w:sz w:val="20"/>
            <w:szCs w:val="20"/>
          </w:rPr>
          <w:t xml:space="preserve">Such indemnity will not apply to the extent </w:t>
        </w:r>
      </w:ins>
      <w:ins w:id="210" w:author="Daimon Legal" w:date="2021-07-28T12:44:00Z">
        <w:r w:rsidR="00E70116">
          <w:rPr>
            <w:sz w:val="20"/>
            <w:szCs w:val="20"/>
          </w:rPr>
          <w:t xml:space="preserve">that </w:t>
        </w:r>
      </w:ins>
      <w:ins w:id="211" w:author="Daimon Legal" w:date="2021-07-28T12:43:00Z">
        <w:r w:rsidR="00FC2247">
          <w:rPr>
            <w:sz w:val="20"/>
            <w:szCs w:val="20"/>
          </w:rPr>
          <w:t xml:space="preserve">the </w:t>
        </w:r>
      </w:ins>
      <w:ins w:id="212" w:author="Daimon Legal" w:date="2021-07-28T12:50:00Z">
        <w:r w:rsidR="00695DA3">
          <w:rPr>
            <w:sz w:val="20"/>
            <w:szCs w:val="20"/>
          </w:rPr>
          <w:t>infringement claim is based upon</w:t>
        </w:r>
      </w:ins>
      <w:ins w:id="213" w:author="Daimon Legal" w:date="2021-07-28T12:43:00Z">
        <w:r w:rsidR="00FC2247">
          <w:rPr>
            <w:sz w:val="20"/>
            <w:szCs w:val="20"/>
          </w:rPr>
          <w:t xml:space="preserve"> </w:t>
        </w:r>
      </w:ins>
      <w:ins w:id="214" w:author="Daimon Legal" w:date="2021-07-28T12:44:00Z">
        <w:r w:rsidR="00E70116" w:rsidRPr="00E70116">
          <w:rPr>
            <w:sz w:val="20"/>
            <w:szCs w:val="20"/>
          </w:rPr>
          <w:t xml:space="preserve">(a) </w:t>
        </w:r>
      </w:ins>
      <w:ins w:id="215" w:author="Daimon Legal" w:date="2021-07-28T12:52:00Z">
        <w:r w:rsidR="00790A43">
          <w:rPr>
            <w:sz w:val="20"/>
            <w:szCs w:val="20"/>
          </w:rPr>
          <w:t xml:space="preserve">the Collectible or any part of it </w:t>
        </w:r>
      </w:ins>
      <w:ins w:id="216" w:author="Daimon Legal" w:date="2021-07-28T12:51:00Z">
        <w:r w:rsidR="00753568">
          <w:rPr>
            <w:sz w:val="20"/>
            <w:szCs w:val="20"/>
          </w:rPr>
          <w:t>being modified</w:t>
        </w:r>
      </w:ins>
      <w:ins w:id="217" w:author="Daimon Legal" w:date="2021-07-28T12:44:00Z">
        <w:r w:rsidR="00FC2247">
          <w:rPr>
            <w:sz w:val="20"/>
            <w:szCs w:val="20"/>
          </w:rPr>
          <w:t xml:space="preserve"> by the indemnified party</w:t>
        </w:r>
        <w:r w:rsidR="00E70116">
          <w:rPr>
            <w:sz w:val="20"/>
            <w:szCs w:val="20"/>
          </w:rPr>
          <w:t>;</w:t>
        </w:r>
        <w:r w:rsidR="00FC2247">
          <w:rPr>
            <w:sz w:val="20"/>
            <w:szCs w:val="20"/>
          </w:rPr>
          <w:t xml:space="preserve"> </w:t>
        </w:r>
      </w:ins>
      <w:ins w:id="218" w:author="Daimon Legal" w:date="2021-07-28T12:49:00Z">
        <w:r w:rsidR="00033B09">
          <w:rPr>
            <w:sz w:val="20"/>
            <w:szCs w:val="20"/>
          </w:rPr>
          <w:t xml:space="preserve">(b) </w:t>
        </w:r>
      </w:ins>
      <w:ins w:id="219" w:author="Daimon Legal" w:date="2021-07-28T12:52:00Z">
        <w:r w:rsidR="00790A43" w:rsidRPr="00790A43">
          <w:rPr>
            <w:sz w:val="20"/>
            <w:szCs w:val="20"/>
          </w:rPr>
          <w:t xml:space="preserve">the use or operation of </w:t>
        </w:r>
        <w:r w:rsidR="00790A43">
          <w:rPr>
            <w:sz w:val="20"/>
            <w:szCs w:val="20"/>
          </w:rPr>
          <w:t xml:space="preserve">the Collectible or any part of it </w:t>
        </w:r>
      </w:ins>
      <w:ins w:id="220" w:author="Daimon Legal" w:date="2021-07-28T12:49:00Z">
        <w:r w:rsidR="00033B09">
          <w:rPr>
            <w:sz w:val="20"/>
            <w:szCs w:val="20"/>
          </w:rPr>
          <w:t xml:space="preserve">in combination with any other </w:t>
        </w:r>
        <w:r w:rsidR="00033B09" w:rsidRPr="00033B09">
          <w:rPr>
            <w:sz w:val="20"/>
            <w:szCs w:val="20"/>
          </w:rPr>
          <w:t xml:space="preserve">hardware, software or other goods or services not supplied by </w:t>
        </w:r>
        <w:r w:rsidR="00033B09">
          <w:rPr>
            <w:sz w:val="20"/>
            <w:szCs w:val="20"/>
          </w:rPr>
          <w:t>the Creator</w:t>
        </w:r>
        <w:r w:rsidR="00033B09" w:rsidRPr="00033B09">
          <w:rPr>
            <w:sz w:val="20"/>
            <w:szCs w:val="20"/>
          </w:rPr>
          <w:t xml:space="preserve"> </w:t>
        </w:r>
      </w:ins>
      <w:ins w:id="221" w:author="Daimon Legal" w:date="2021-07-28T12:44:00Z">
        <w:r w:rsidR="00FC2247">
          <w:rPr>
            <w:sz w:val="20"/>
            <w:szCs w:val="20"/>
          </w:rPr>
          <w:t xml:space="preserve">or </w:t>
        </w:r>
      </w:ins>
      <w:ins w:id="222" w:author="Daimon Legal" w:date="2021-07-28T12:45:00Z">
        <w:r w:rsidR="00E70116">
          <w:rPr>
            <w:sz w:val="20"/>
            <w:szCs w:val="20"/>
          </w:rPr>
          <w:t>(</w:t>
        </w:r>
      </w:ins>
      <w:ins w:id="223" w:author="Daimon Legal" w:date="2021-07-28T12:49:00Z">
        <w:r w:rsidR="00A56898">
          <w:rPr>
            <w:sz w:val="20"/>
            <w:szCs w:val="20"/>
          </w:rPr>
          <w:t>c</w:t>
        </w:r>
      </w:ins>
      <w:ins w:id="224" w:author="Daimon Legal" w:date="2021-07-28T12:45:00Z">
        <w:r w:rsidR="00E70116">
          <w:rPr>
            <w:sz w:val="20"/>
            <w:szCs w:val="20"/>
          </w:rPr>
          <w:t xml:space="preserve">) </w:t>
        </w:r>
      </w:ins>
      <w:ins w:id="225" w:author="Daimon Legal" w:date="2021-07-28T12:53:00Z">
        <w:r w:rsidR="00713600" w:rsidRPr="00713600">
          <w:rPr>
            <w:sz w:val="20"/>
            <w:szCs w:val="20"/>
          </w:rPr>
          <w:t xml:space="preserve">the Collectible or any part of it </w:t>
        </w:r>
        <w:r w:rsidR="00713600">
          <w:rPr>
            <w:sz w:val="20"/>
            <w:szCs w:val="20"/>
          </w:rPr>
          <w:t xml:space="preserve">being </w:t>
        </w:r>
      </w:ins>
      <w:ins w:id="226" w:author="Daimon Legal" w:date="2021-07-28T12:44:00Z">
        <w:r w:rsidR="00FC2247">
          <w:rPr>
            <w:sz w:val="20"/>
            <w:szCs w:val="20"/>
          </w:rPr>
          <w:t>used by the indemnified party in contravention of these Terms.</w:t>
        </w:r>
      </w:ins>
    </w:p>
    <w:p w14:paraId="5A5221B8" w14:textId="4BBBFE4A" w:rsidR="00874A80" w:rsidRPr="006B1759" w:rsidRDefault="00D46B94" w:rsidP="00A264DA">
      <w:pPr>
        <w:pStyle w:val="ListParagraph"/>
        <w:numPr>
          <w:ilvl w:val="0"/>
          <w:numId w:val="25"/>
        </w:numPr>
        <w:tabs>
          <w:tab w:val="left" w:pos="377"/>
        </w:tabs>
        <w:spacing w:before="85" w:line="244" w:lineRule="auto"/>
        <w:ind w:left="120" w:right="183" w:hanging="1"/>
        <w:jc w:val="both"/>
        <w:rPr>
          <w:sz w:val="20"/>
          <w:szCs w:val="20"/>
        </w:rPr>
      </w:pPr>
      <w:bookmarkStart w:id="227" w:name="12.__Disclaimers._We_are_not_responsible"/>
      <w:bookmarkStart w:id="228" w:name="14.__Effect_of_Termination."/>
      <w:bookmarkStart w:id="229" w:name="15._Injunctive_Relief.__In_the_event_of_"/>
      <w:bookmarkEnd w:id="227"/>
      <w:bookmarkEnd w:id="228"/>
      <w:bookmarkEnd w:id="229"/>
      <w:r w:rsidRPr="009A2AB1">
        <w:rPr>
          <w:b/>
          <w:sz w:val="20"/>
          <w:szCs w:val="20"/>
        </w:rPr>
        <w:t>Injunctive</w:t>
      </w:r>
      <w:r w:rsidRPr="006B1759">
        <w:rPr>
          <w:b/>
          <w:spacing w:val="-18"/>
          <w:sz w:val="20"/>
          <w:szCs w:val="20"/>
        </w:rPr>
        <w:t xml:space="preserve"> </w:t>
      </w:r>
      <w:r w:rsidRPr="006B1759">
        <w:rPr>
          <w:b/>
          <w:sz w:val="20"/>
          <w:szCs w:val="20"/>
        </w:rPr>
        <w:t>Relief.</w:t>
      </w:r>
      <w:r w:rsidRPr="006B1759">
        <w:rPr>
          <w:b/>
          <w:spacing w:val="13"/>
          <w:sz w:val="20"/>
          <w:szCs w:val="20"/>
        </w:rPr>
        <w:t xml:space="preserve"> </w:t>
      </w:r>
      <w:r w:rsidR="000F5C68" w:rsidRPr="006B1759">
        <w:rPr>
          <w:sz w:val="20"/>
          <w:szCs w:val="20"/>
        </w:rPr>
        <w:t xml:space="preserve">Notwithstanding anything else in </w:t>
      </w:r>
      <w:r w:rsidR="00532955" w:rsidRPr="006B1759">
        <w:rPr>
          <w:sz w:val="20"/>
          <w:szCs w:val="20"/>
        </w:rPr>
        <w:t>these Terms</w:t>
      </w:r>
      <w:r w:rsidR="00C45F85" w:rsidRPr="006B1759">
        <w:rPr>
          <w:sz w:val="20"/>
          <w:szCs w:val="20"/>
        </w:rPr>
        <w:t xml:space="preserve">, </w:t>
      </w:r>
      <w:r w:rsidR="00A02C22" w:rsidRPr="006B1759">
        <w:rPr>
          <w:sz w:val="20"/>
          <w:szCs w:val="20"/>
        </w:rPr>
        <w:t xml:space="preserve">Collector hereby agrees that, </w:t>
      </w:r>
      <w:r w:rsidR="00C45F85" w:rsidRPr="009A2AB1">
        <w:rPr>
          <w:sz w:val="20"/>
          <w:szCs w:val="20"/>
        </w:rPr>
        <w:t>i</w:t>
      </w:r>
      <w:r w:rsidRPr="009A2AB1">
        <w:rPr>
          <w:sz w:val="20"/>
          <w:szCs w:val="20"/>
        </w:rPr>
        <w:t>n</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event</w:t>
      </w:r>
      <w:r w:rsidRPr="006B1759">
        <w:rPr>
          <w:sz w:val="20"/>
          <w:szCs w:val="20"/>
        </w:rPr>
        <w:t xml:space="preserve"> </w:t>
      </w:r>
      <w:r w:rsidRPr="009A2AB1">
        <w:rPr>
          <w:sz w:val="20"/>
          <w:szCs w:val="20"/>
        </w:rPr>
        <w:t>of</w:t>
      </w:r>
      <w:r w:rsidR="00A02C22" w:rsidRPr="009A2AB1">
        <w:rPr>
          <w:sz w:val="20"/>
          <w:szCs w:val="20"/>
        </w:rPr>
        <w:t xml:space="preserve"> Collector</w:t>
      </w:r>
      <w:r w:rsidR="00A02C22" w:rsidRPr="006B1759">
        <w:rPr>
          <w:sz w:val="20"/>
          <w:szCs w:val="20"/>
        </w:rPr>
        <w:t>’s or any third party’s</w:t>
      </w:r>
      <w:r w:rsidRPr="006B1759">
        <w:rPr>
          <w:sz w:val="20"/>
          <w:szCs w:val="20"/>
        </w:rPr>
        <w:t xml:space="preserve"> </w:t>
      </w:r>
      <w:r w:rsidRPr="009A2AB1">
        <w:rPr>
          <w:sz w:val="20"/>
          <w:szCs w:val="20"/>
        </w:rPr>
        <w:t>unauthorized</w:t>
      </w:r>
      <w:r w:rsidRPr="006B1759">
        <w:rPr>
          <w:sz w:val="20"/>
          <w:szCs w:val="20"/>
        </w:rPr>
        <w:t xml:space="preserve"> </w:t>
      </w:r>
      <w:r w:rsidRPr="009A2AB1">
        <w:rPr>
          <w:sz w:val="20"/>
          <w:szCs w:val="20"/>
        </w:rPr>
        <w:t>access</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use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Collectible Images</w:t>
      </w:r>
      <w:r w:rsidRPr="006B1759">
        <w:rPr>
          <w:sz w:val="20"/>
          <w:szCs w:val="20"/>
        </w:rPr>
        <w:t xml:space="preserve"> </w:t>
      </w:r>
      <w:r w:rsidRPr="009A2AB1">
        <w:rPr>
          <w:sz w:val="20"/>
          <w:szCs w:val="20"/>
        </w:rPr>
        <w:t>in</w:t>
      </w:r>
      <w:r w:rsidRPr="006B1759">
        <w:rPr>
          <w:sz w:val="20"/>
          <w:szCs w:val="20"/>
        </w:rPr>
        <w:t xml:space="preserve"> </w:t>
      </w:r>
      <w:r w:rsidRPr="009A2AB1">
        <w:rPr>
          <w:sz w:val="20"/>
          <w:szCs w:val="20"/>
        </w:rPr>
        <w:t>violation</w:t>
      </w:r>
      <w:r w:rsidRPr="006B1759">
        <w:rPr>
          <w:sz w:val="20"/>
          <w:szCs w:val="20"/>
        </w:rPr>
        <w:t xml:space="preserve"> </w:t>
      </w:r>
      <w:r w:rsidRPr="009A2AB1">
        <w:rPr>
          <w:sz w:val="20"/>
          <w:szCs w:val="20"/>
        </w:rPr>
        <w:t>of these</w:t>
      </w:r>
      <w:r w:rsidRPr="006B1759">
        <w:rPr>
          <w:sz w:val="20"/>
          <w:szCs w:val="20"/>
        </w:rPr>
        <w:t xml:space="preserve"> </w:t>
      </w:r>
      <w:r w:rsidRPr="009A2AB1">
        <w:rPr>
          <w:sz w:val="20"/>
          <w:szCs w:val="20"/>
        </w:rPr>
        <w:t>Terms,</w:t>
      </w:r>
      <w:r w:rsidRPr="006B1759">
        <w:rPr>
          <w:sz w:val="20"/>
          <w:szCs w:val="20"/>
        </w:rPr>
        <w:t xml:space="preserve"> </w:t>
      </w:r>
      <w:r w:rsidR="00A02C22" w:rsidRPr="006B1759">
        <w:rPr>
          <w:sz w:val="20"/>
          <w:szCs w:val="20"/>
        </w:rPr>
        <w:t xml:space="preserve">the Creator and any affected Sublicensee </w:t>
      </w:r>
      <w:r w:rsidR="00A02C22" w:rsidRPr="009A2AB1">
        <w:rPr>
          <w:sz w:val="20"/>
          <w:szCs w:val="20"/>
        </w:rPr>
        <w:t>shall be</w:t>
      </w:r>
      <w:r w:rsidRPr="006B1759">
        <w:rPr>
          <w:sz w:val="20"/>
          <w:szCs w:val="20"/>
        </w:rPr>
        <w:t xml:space="preserve"> </w:t>
      </w:r>
      <w:r w:rsidRPr="009A2AB1">
        <w:rPr>
          <w:sz w:val="20"/>
          <w:szCs w:val="20"/>
        </w:rPr>
        <w:t>entitled</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apply</w:t>
      </w:r>
      <w:r w:rsidRPr="006B1759">
        <w:rPr>
          <w:sz w:val="20"/>
          <w:szCs w:val="20"/>
        </w:rPr>
        <w:t xml:space="preserve"> </w:t>
      </w:r>
      <w:r w:rsidRPr="009A2AB1">
        <w:rPr>
          <w:sz w:val="20"/>
          <w:szCs w:val="20"/>
        </w:rPr>
        <w:t>for</w:t>
      </w:r>
      <w:r w:rsidRPr="006B1759">
        <w:rPr>
          <w:sz w:val="20"/>
          <w:szCs w:val="20"/>
        </w:rPr>
        <w:t xml:space="preserve"> </w:t>
      </w:r>
      <w:r w:rsidRPr="009A2AB1">
        <w:rPr>
          <w:sz w:val="20"/>
          <w:szCs w:val="20"/>
        </w:rPr>
        <w:t>injunctive</w:t>
      </w:r>
      <w:r w:rsidRPr="006B1759">
        <w:rPr>
          <w:sz w:val="20"/>
          <w:szCs w:val="20"/>
        </w:rPr>
        <w:t xml:space="preserve"> </w:t>
      </w:r>
      <w:r w:rsidRPr="009A2AB1">
        <w:rPr>
          <w:sz w:val="20"/>
          <w:szCs w:val="20"/>
        </w:rPr>
        <w:t>remedies</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an</w:t>
      </w:r>
      <w:r w:rsidRPr="006B1759">
        <w:rPr>
          <w:sz w:val="20"/>
          <w:szCs w:val="20"/>
        </w:rPr>
        <w:t xml:space="preserve"> </w:t>
      </w:r>
      <w:r w:rsidRPr="009A2AB1">
        <w:rPr>
          <w:sz w:val="20"/>
          <w:szCs w:val="20"/>
        </w:rPr>
        <w:t>equivalent</w:t>
      </w:r>
      <w:r w:rsidRPr="006B1759">
        <w:rPr>
          <w:sz w:val="20"/>
          <w:szCs w:val="20"/>
        </w:rPr>
        <w:t xml:space="preserve"> </w:t>
      </w:r>
      <w:r w:rsidRPr="009A2AB1">
        <w:rPr>
          <w:sz w:val="20"/>
          <w:szCs w:val="20"/>
        </w:rPr>
        <w:t>type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urgent</w:t>
      </w:r>
      <w:r w:rsidRPr="006B1759">
        <w:rPr>
          <w:sz w:val="20"/>
          <w:szCs w:val="20"/>
        </w:rPr>
        <w:t xml:space="preserve"> </w:t>
      </w:r>
      <w:r w:rsidRPr="009A2AB1">
        <w:rPr>
          <w:sz w:val="20"/>
          <w:szCs w:val="20"/>
        </w:rPr>
        <w:t>legal relief) in any jurisdiction, without providing notice or opportunity to</w:t>
      </w:r>
      <w:r w:rsidRPr="006B1759">
        <w:rPr>
          <w:sz w:val="20"/>
          <w:szCs w:val="20"/>
        </w:rPr>
        <w:t xml:space="preserve"> </w:t>
      </w:r>
      <w:r w:rsidRPr="009A2AB1">
        <w:rPr>
          <w:sz w:val="20"/>
          <w:szCs w:val="20"/>
        </w:rPr>
        <w:t>cure.</w:t>
      </w:r>
    </w:p>
    <w:p w14:paraId="6DE4C58E" w14:textId="5BDAB9A2" w:rsidR="00562A9E" w:rsidRPr="006B1759" w:rsidRDefault="00562A9E" w:rsidP="00BB2532">
      <w:pPr>
        <w:pStyle w:val="ListParagraph"/>
        <w:numPr>
          <w:ilvl w:val="0"/>
          <w:numId w:val="25"/>
        </w:numPr>
        <w:tabs>
          <w:tab w:val="left" w:pos="360"/>
        </w:tabs>
        <w:spacing w:before="85" w:line="245" w:lineRule="auto"/>
        <w:ind w:left="115" w:right="187" w:firstLine="0"/>
        <w:jc w:val="both"/>
        <w:rPr>
          <w:sz w:val="20"/>
          <w:szCs w:val="20"/>
        </w:rPr>
      </w:pPr>
      <w:r w:rsidRPr="006B1759">
        <w:rPr>
          <w:b/>
          <w:bCs/>
          <w:sz w:val="20"/>
          <w:szCs w:val="20"/>
        </w:rPr>
        <w:t xml:space="preserve">GOVERNING LAW; DISPUTE RESOLUTION. </w:t>
      </w:r>
    </w:p>
    <w:p w14:paraId="47F46A40" w14:textId="1EE822B5" w:rsidR="00E90D4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Governing law. </w:t>
      </w:r>
      <w:r w:rsidRPr="006B1759">
        <w:rPr>
          <w:sz w:val="20"/>
          <w:szCs w:val="20"/>
        </w:rPr>
        <w:t xml:space="preserve">These Terms shall be governed by and construed and interpreted in accordance with the laws of the </w:t>
      </w:r>
      <w:del w:id="230" w:author="Andrew Glidden" w:date="2021-04-14T15:19:00Z">
        <w:r w:rsidRPr="006B1759" w:rsidDel="009C1C48">
          <w:rPr>
            <w:sz w:val="20"/>
            <w:szCs w:val="20"/>
          </w:rPr>
          <w:delText xml:space="preserve">state </w:delText>
        </w:r>
      </w:del>
      <w:ins w:id="231" w:author="Andrew Glidden" w:date="2021-04-14T15:19:00Z">
        <w:r w:rsidR="009C1C48">
          <w:rPr>
            <w:sz w:val="20"/>
            <w:szCs w:val="20"/>
          </w:rPr>
          <w:t>S</w:t>
        </w:r>
        <w:r w:rsidR="009C1C48" w:rsidRPr="006B1759">
          <w:rPr>
            <w:sz w:val="20"/>
            <w:szCs w:val="20"/>
          </w:rPr>
          <w:t xml:space="preserve">tate </w:t>
        </w:r>
      </w:ins>
      <w:r w:rsidRPr="006B1759">
        <w:rPr>
          <w:sz w:val="20"/>
          <w:szCs w:val="20"/>
        </w:rPr>
        <w:t xml:space="preserve">of Delaware irrespective of the choice of laws principles of the </w:t>
      </w:r>
      <w:del w:id="232" w:author="Andrew Glidden" w:date="2021-04-14T15:19:00Z">
        <w:r w:rsidRPr="006B1759" w:rsidDel="009C1C48">
          <w:rPr>
            <w:sz w:val="20"/>
            <w:szCs w:val="20"/>
          </w:rPr>
          <w:delText xml:space="preserve">state </w:delText>
        </w:r>
      </w:del>
      <w:ins w:id="233" w:author="Andrew Glidden" w:date="2021-04-14T15:19:00Z">
        <w:r w:rsidR="009C1C48">
          <w:rPr>
            <w:sz w:val="20"/>
            <w:szCs w:val="20"/>
          </w:rPr>
          <w:t>S</w:t>
        </w:r>
        <w:r w:rsidR="009C1C48" w:rsidRPr="006B1759">
          <w:rPr>
            <w:sz w:val="20"/>
            <w:szCs w:val="20"/>
          </w:rPr>
          <w:t xml:space="preserve">tate </w:t>
        </w:r>
      </w:ins>
      <w:r w:rsidRPr="006B1759">
        <w:rPr>
          <w:sz w:val="20"/>
          <w:szCs w:val="20"/>
        </w:rPr>
        <w:t xml:space="preserve">of Delaware, as to all matters, including matters of validity, construction, effect, enforceability, performance and remedies. </w:t>
      </w:r>
      <w:del w:id="234" w:author="Daimon Legal" w:date="2021-07-28T12:34:00Z">
        <w:r w:rsidRPr="006B1759" w:rsidDel="00ED038A">
          <w:rPr>
            <w:sz w:val="20"/>
            <w:szCs w:val="20"/>
          </w:rPr>
          <w:delText xml:space="preserve">Although the Offerings may be available in other jurisdictions, each User </w:delText>
        </w:r>
      </w:del>
      <w:ins w:id="235" w:author="Andrew Glidden" w:date="2021-04-14T15:51:00Z">
        <w:del w:id="236" w:author="Daimon Legal" w:date="2021-07-28T12:34:00Z">
          <w:r w:rsidR="007B10B3" w:rsidDel="00ED038A">
            <w:rPr>
              <w:sz w:val="20"/>
              <w:szCs w:val="20"/>
            </w:rPr>
            <w:delText>Creator or Collector</w:delText>
          </w:r>
          <w:r w:rsidR="007B10B3" w:rsidRPr="006B1759" w:rsidDel="00ED038A">
            <w:rPr>
              <w:sz w:val="20"/>
              <w:szCs w:val="20"/>
            </w:rPr>
            <w:delText xml:space="preserve"> </w:delText>
          </w:r>
        </w:del>
      </w:ins>
      <w:del w:id="237" w:author="Daimon Legal" w:date="2021-07-28T12:34:00Z">
        <w:r w:rsidRPr="006B1759" w:rsidDel="00ED038A">
          <w:rPr>
            <w:sz w:val="20"/>
            <w:szCs w:val="20"/>
          </w:rPr>
          <w:delText>hereby acknowledges and agrees that such availability shall not be deemed to give rise to general or specific personal jurisdiction over Rarible Company in any forum outside the State of Delaware.</w:delText>
        </w:r>
      </w:del>
    </w:p>
    <w:p w14:paraId="22AEDC06" w14:textId="411E43CF"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Mandatory Binding Arbitration. </w:t>
      </w:r>
      <w:r w:rsidR="00DD1A1F" w:rsidRPr="006B1759">
        <w:rPr>
          <w:sz w:val="20"/>
          <w:szCs w:val="20"/>
        </w:rPr>
        <w:t>Other than a claim by the Creator</w:t>
      </w:r>
      <w:r w:rsidR="00FE7BCC">
        <w:rPr>
          <w:sz w:val="20"/>
          <w:szCs w:val="20"/>
        </w:rPr>
        <w:t xml:space="preserve"> </w:t>
      </w:r>
      <w:r w:rsidR="00A54383" w:rsidRPr="006B1759">
        <w:rPr>
          <w:sz w:val="20"/>
          <w:szCs w:val="20"/>
        </w:rPr>
        <w:t>for copyright infringement, a</w:t>
      </w:r>
      <w:r w:rsidR="00C10CCC" w:rsidRPr="006B1759">
        <w:rPr>
          <w:sz w:val="20"/>
          <w:szCs w:val="20"/>
        </w:rPr>
        <w:t>ll</w:t>
      </w:r>
      <w:r w:rsidRPr="006B1759">
        <w:rPr>
          <w:sz w:val="20"/>
          <w:szCs w:val="20"/>
        </w:rPr>
        <w:t xml:space="preserve"> claims, disputes and controversies directly or indirectly arising out of or in connection with these Terms or any of the matters or transactions contemplated by these Terms (for the avoidance of doubt, including any claim seeking to invalidate, or alleging that, all or any part of these Terms is unenforceable, void or voidable) (such claims, disputes and controversies, collectively, “Disputes”) shall</w:t>
      </w:r>
      <w:r w:rsidR="00DB6D01" w:rsidRPr="006B1759">
        <w:rPr>
          <w:sz w:val="20"/>
          <w:szCs w:val="20"/>
        </w:rPr>
        <w:t>, if not settled by mutual agreement of the parties involved,</w:t>
      </w:r>
      <w:r w:rsidRPr="006B1759">
        <w:rPr>
          <w:sz w:val="20"/>
          <w:szCs w:val="20"/>
        </w:rPr>
        <w:t xml:space="preserve"> be finally settled by binding arbitration, rather than in court. The arbitrator, and not any federal, state or local court, agency or other governmental authority, shall have exclusive authority to resolve all Disputes. </w:t>
      </w:r>
      <w:del w:id="238" w:author="Andrew Glidden" w:date="2021-04-14T15:21:00Z">
        <w:r w:rsidRPr="006B1759" w:rsidDel="009C1C48">
          <w:rPr>
            <w:sz w:val="20"/>
            <w:szCs w:val="20"/>
          </w:rPr>
          <w:delText xml:space="preserve">(b) Waiver of Jury Trial. </w:delText>
        </w:r>
      </w:del>
      <w:r w:rsidRPr="006B1759">
        <w:rPr>
          <w:sz w:val="20"/>
          <w:szCs w:val="20"/>
        </w:rPr>
        <w:t>The parties hereby acknowledge, represent and warrant that they understand that: (i) there is no judge or jury in arbitration, and, absent this mandatory provision, the parties would have the right to sue in court and have a jury trial concerning Disputes; (ii) in some instances, the costs of arbitration could exceed the costs of litigation; (iii) the right to discovery may be more limited in arbitration than in court; and (iv) court review of an arbitration award is limited. The Federal Arbitration Act and federal arbitration law apply to these Terms. Each of the parties hereto hereby irrevocably waives any and all right to trial by jury in any action, suit or other legal proceeding arising out of or related to these Terms or the transactions contemplated hereby</w:t>
      </w:r>
      <w:r w:rsidRPr="006B1759">
        <w:rPr>
          <w:b/>
          <w:bCs/>
          <w:sz w:val="20"/>
          <w:szCs w:val="20"/>
        </w:rPr>
        <w:t xml:space="preserve">. </w:t>
      </w:r>
    </w:p>
    <w:p w14:paraId="5AB3D9D2" w14:textId="59CB07E3"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Arbitration Procedures. </w:t>
      </w:r>
      <w:del w:id="239" w:author="Daimon Legal" w:date="2021-07-28T12:35:00Z">
        <w:r w:rsidRPr="006B1759" w:rsidDel="002B0EBA">
          <w:rPr>
            <w:sz w:val="20"/>
            <w:szCs w:val="20"/>
          </w:rPr>
          <w:delText>Rarible Company or a</w:delText>
        </w:r>
      </w:del>
      <w:ins w:id="240" w:author="Daimon Legal" w:date="2021-07-28T12:35:00Z">
        <w:r w:rsidR="002B0EBA">
          <w:rPr>
            <w:sz w:val="20"/>
            <w:szCs w:val="20"/>
          </w:rPr>
          <w:t>A</w:t>
        </w:r>
      </w:ins>
      <w:r w:rsidRPr="006B1759">
        <w:rPr>
          <w:sz w:val="20"/>
          <w:szCs w:val="20"/>
        </w:rPr>
        <w:t xml:space="preserve">ny </w:t>
      </w:r>
      <w:ins w:id="241" w:author="Daimon Legal" w:date="2021-07-28T12:35:00Z">
        <w:r w:rsidR="002B0EBA">
          <w:rPr>
            <w:sz w:val="20"/>
            <w:szCs w:val="20"/>
          </w:rPr>
          <w:t xml:space="preserve">Sublicensee, </w:t>
        </w:r>
      </w:ins>
      <w:del w:id="242" w:author="Andrew Glidden" w:date="2021-04-14T15:23:00Z">
        <w:r w:rsidRPr="006B1759" w:rsidDel="009C1C48">
          <w:rPr>
            <w:sz w:val="20"/>
            <w:szCs w:val="20"/>
          </w:rPr>
          <w:delText xml:space="preserve">User </w:delText>
        </w:r>
      </w:del>
      <w:ins w:id="243" w:author="Andrew Glidden" w:date="2021-04-14T15:23:00Z">
        <w:r w:rsidR="009C1C48">
          <w:rPr>
            <w:sz w:val="20"/>
            <w:szCs w:val="20"/>
          </w:rPr>
          <w:t>Creator or Collector</w:t>
        </w:r>
        <w:r w:rsidR="009C1C48" w:rsidRPr="006B1759">
          <w:rPr>
            <w:sz w:val="20"/>
            <w:szCs w:val="20"/>
          </w:rPr>
          <w:t xml:space="preserve"> </w:t>
        </w:r>
      </w:ins>
      <w:r w:rsidRPr="006B1759">
        <w:rPr>
          <w:sz w:val="20"/>
          <w:szCs w:val="20"/>
        </w:rPr>
        <w:t xml:space="preserve">may initiate an arbitration proceeding by delivering written notice to the other, whereupon the parties shall reasonably cooperate to select an arbitrator and submit the relevant Dispute to such arbitrator. In the event the parties are unable to agree on the selection of an arbitrator within 15 days from the filing of a demand for arbitration, the American Arbitration Association (the “AAA”) shall appoint the arbitrator. Any such arbitration shall be administered by the AAA in accordance with the provisions of its Commercial Arbitration Rules and the supplementary procedures for consumer related disputes of the AAA excluding any rules or procedures governing or permitting class actions. </w:t>
      </w:r>
      <w:del w:id="244" w:author="Daimon Legal" w:date="2021-07-28T12:36:00Z">
        <w:r w:rsidRPr="006B1759" w:rsidDel="00A55920">
          <w:rPr>
            <w:sz w:val="20"/>
            <w:szCs w:val="20"/>
          </w:rPr>
          <w:delText xml:space="preserve">Rarible Company will not seek attorneys’ fees and costs in arbitration unless the arbitrator determines the claims are frivolous. </w:delText>
        </w:r>
      </w:del>
      <w:r w:rsidRPr="006B1759">
        <w:rPr>
          <w:sz w:val="20"/>
          <w:szCs w:val="20"/>
        </w:rPr>
        <w:t xml:space="preserve">The arbitrator shall </w:t>
      </w:r>
      <w:r w:rsidRPr="006B1759">
        <w:rPr>
          <w:sz w:val="20"/>
          <w:szCs w:val="20"/>
        </w:rPr>
        <w:lastRenderedPageBreak/>
        <w:t>be empowered to grant whatever relief would be available in a court under law or in equity. The arbitrator’s award shall be written and reasoned, and binding on the parties, and may be entered by any party as a judgment in any court of competent jurisdiction.</w:t>
      </w:r>
    </w:p>
    <w:p w14:paraId="247F1FBE" w14:textId="1BA37DB1"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Seat of Arbitration. </w:t>
      </w:r>
      <w:r w:rsidRPr="006B1759">
        <w:rPr>
          <w:sz w:val="20"/>
          <w:szCs w:val="20"/>
        </w:rPr>
        <w:t>The seat of arbitration shall be Wilmington, Delaware. The arbitrator may choose to have the arbitration of any Dispute conducted by telephone, based on written submissions, or at a mutually agreed location</w:t>
      </w:r>
      <w:del w:id="245" w:author="Daimon Legal" w:date="2021-07-28T12:37:00Z">
        <w:r w:rsidRPr="006B1759" w:rsidDel="00A55920">
          <w:rPr>
            <w:sz w:val="20"/>
            <w:szCs w:val="20"/>
          </w:rPr>
          <w:delText xml:space="preserve">; provided, however, that Rarible Company may opt to transfer the venue of any arbitration hearing to Wilmington, Delaware in the event that it agrees to pay any additional fees or costs a User </w:delText>
        </w:r>
      </w:del>
      <w:ins w:id="246" w:author="Andrew Glidden" w:date="2021-04-14T15:30:00Z">
        <w:del w:id="247" w:author="Daimon Legal" w:date="2021-07-28T12:37:00Z">
          <w:r w:rsidR="004848F2" w:rsidDel="00A55920">
            <w:rPr>
              <w:sz w:val="20"/>
              <w:szCs w:val="20"/>
            </w:rPr>
            <w:delText>Creator or Collector</w:delText>
          </w:r>
          <w:r w:rsidR="004848F2" w:rsidRPr="006B1759" w:rsidDel="00A55920">
            <w:rPr>
              <w:sz w:val="20"/>
              <w:szCs w:val="20"/>
            </w:rPr>
            <w:delText xml:space="preserve"> </w:delText>
          </w:r>
        </w:del>
      </w:ins>
      <w:del w:id="248" w:author="Daimon Legal" w:date="2021-07-28T12:37:00Z">
        <w:r w:rsidRPr="006B1759" w:rsidDel="00A55920">
          <w:rPr>
            <w:sz w:val="20"/>
            <w:szCs w:val="20"/>
          </w:rPr>
          <w:delText xml:space="preserve">may reasonably incur as a result of the change in venue, as determined by the arbitrator, and, subject to the foregoing, </w:delText>
        </w:r>
      </w:del>
      <w:ins w:id="249" w:author="Andrew Glidden" w:date="2021-04-14T15:30:00Z">
        <w:del w:id="250" w:author="Daimon Legal" w:date="2021-07-28T12:37:00Z">
          <w:r w:rsidR="004848F2" w:rsidDel="00A55920">
            <w:rPr>
              <w:sz w:val="20"/>
              <w:szCs w:val="20"/>
            </w:rPr>
            <w:delText xml:space="preserve">the Creator or Collector </w:delText>
          </w:r>
        </w:del>
      </w:ins>
      <w:del w:id="251" w:author="Daimon Legal" w:date="2021-07-28T12:37:00Z">
        <w:r w:rsidRPr="006B1759" w:rsidDel="00A55920">
          <w:rPr>
            <w:sz w:val="20"/>
            <w:szCs w:val="20"/>
          </w:rPr>
          <w:delText>a User hereby agree</w:delText>
        </w:r>
      </w:del>
      <w:ins w:id="252" w:author="Andrew Glidden" w:date="2021-04-14T15:30:00Z">
        <w:del w:id="253" w:author="Daimon Legal" w:date="2021-07-28T12:37:00Z">
          <w:r w:rsidR="004848F2" w:rsidDel="00A55920">
            <w:rPr>
              <w:sz w:val="20"/>
              <w:szCs w:val="20"/>
            </w:rPr>
            <w:delText>s</w:delText>
          </w:r>
        </w:del>
      </w:ins>
      <w:del w:id="254" w:author="Daimon Legal" w:date="2021-07-28T12:37:00Z">
        <w:r w:rsidRPr="006B1759" w:rsidDel="00A55920">
          <w:rPr>
            <w:sz w:val="20"/>
            <w:szCs w:val="20"/>
          </w:rPr>
          <w:delText xml:space="preserve"> to submit to the personal jurisdiction of any federal or state court in Wilmington, Delaware, in order to compel arbitration, to stay proceedings pending arbitration, or to confirm, modify, vacate or enter judgment on the award entered by the arbitrator</w:delText>
        </w:r>
      </w:del>
      <w:r w:rsidRPr="006B1759">
        <w:rPr>
          <w:sz w:val="20"/>
          <w:szCs w:val="20"/>
        </w:rPr>
        <w:t>.</w:t>
      </w:r>
      <w:del w:id="255" w:author="Andrew Glidden" w:date="2021-04-14T15:30:00Z">
        <w:r w:rsidRPr="006B1759" w:rsidDel="004848F2">
          <w:rPr>
            <w:b/>
            <w:bCs/>
            <w:sz w:val="20"/>
            <w:szCs w:val="20"/>
          </w:rPr>
          <w:delText xml:space="preserve"> </w:delText>
        </w:r>
      </w:del>
    </w:p>
    <w:p w14:paraId="15F29C3F" w14:textId="788A227E"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Confidentiality of Arbitration. </w:t>
      </w:r>
      <w:r w:rsidRPr="006B1759">
        <w:rPr>
          <w:sz w:val="20"/>
          <w:szCs w:val="20"/>
        </w:rPr>
        <w:t>Except to the extent necessary to enforce their respective rights under these Terms or as otherwise required by applicable law, the parties undertake to maintain confidentiality as to the existence and events of the arbitration proceedings and as to all submissions, correspondence and evidence relating to the arbitration proceedings. This provision shall survive the termination of the arbitral proceedings.</w:t>
      </w:r>
      <w:r w:rsidRPr="006B1759">
        <w:rPr>
          <w:b/>
          <w:bCs/>
          <w:sz w:val="20"/>
          <w:szCs w:val="20"/>
        </w:rPr>
        <w:t xml:space="preserve"> </w:t>
      </w:r>
    </w:p>
    <w:p w14:paraId="3769C133" w14:textId="22B0C31F" w:rsidR="003A5B5A" w:rsidRPr="006B1759" w:rsidDel="002553F0" w:rsidRDefault="00562A9E" w:rsidP="002B09EA">
      <w:pPr>
        <w:pStyle w:val="ListParagraph"/>
        <w:numPr>
          <w:ilvl w:val="1"/>
          <w:numId w:val="25"/>
        </w:numPr>
        <w:tabs>
          <w:tab w:val="left" w:pos="377"/>
        </w:tabs>
        <w:spacing w:before="85" w:line="244" w:lineRule="auto"/>
        <w:ind w:left="360" w:right="183" w:firstLine="0"/>
        <w:jc w:val="both"/>
        <w:rPr>
          <w:del w:id="256" w:author="Daimon Legal" w:date="2021-07-28T12:38:00Z"/>
          <w:sz w:val="20"/>
          <w:szCs w:val="20"/>
        </w:rPr>
      </w:pPr>
      <w:del w:id="257" w:author="Daimon Legal" w:date="2021-07-28T12:38:00Z">
        <w:r w:rsidRPr="006B1759" w:rsidDel="002553F0">
          <w:rPr>
            <w:b/>
            <w:bCs/>
            <w:sz w:val="20"/>
            <w:szCs w:val="20"/>
          </w:rPr>
          <w:delText xml:space="preserve">Class Action Waiver. (a) No Class Actions Permitted. </w:delText>
        </w:r>
        <w:r w:rsidRPr="006B1759" w:rsidDel="002553F0">
          <w:rPr>
            <w:sz w:val="20"/>
            <w:szCs w:val="20"/>
          </w:rPr>
          <w:delText xml:space="preserve">All Users </w:delText>
        </w:r>
      </w:del>
      <w:ins w:id="258" w:author="Andrew Glidden" w:date="2021-04-14T15:31:00Z">
        <w:del w:id="259" w:author="Daimon Legal" w:date="2021-07-28T12:38:00Z">
          <w:r w:rsidR="004848F2" w:rsidDel="002553F0">
            <w:rPr>
              <w:sz w:val="20"/>
              <w:szCs w:val="20"/>
            </w:rPr>
            <w:delText>Creators and Collectors</w:delText>
          </w:r>
          <w:r w:rsidR="004848F2" w:rsidRPr="006B1759" w:rsidDel="002553F0">
            <w:rPr>
              <w:sz w:val="20"/>
              <w:szCs w:val="20"/>
            </w:rPr>
            <w:delText xml:space="preserve"> </w:delText>
          </w:r>
        </w:del>
      </w:ins>
      <w:del w:id="260" w:author="Daimon Legal" w:date="2021-07-28T12:38:00Z">
        <w:r w:rsidRPr="006B1759" w:rsidDel="002553F0">
          <w:rPr>
            <w:sz w:val="20"/>
            <w:szCs w:val="20"/>
          </w:rPr>
          <w:delText xml:space="preserve">hereby agree that any arbitration or other permitted action with respect to any Dispute shall be conducted in their individual capacities only and not as a class action or other representative action, and the Users expressly waive their right to file a class action or seek relief on a class basis. USERS </w:delText>
        </w:r>
      </w:del>
      <w:ins w:id="261" w:author="Andrew Glidden" w:date="2021-04-14T15:32:00Z">
        <w:del w:id="262" w:author="Daimon Legal" w:date="2021-07-28T12:38:00Z">
          <w:r w:rsidR="004848F2" w:rsidDel="002553F0">
            <w:rPr>
              <w:sz w:val="20"/>
              <w:szCs w:val="20"/>
            </w:rPr>
            <w:delText>CREATORS OR COLLECTORS</w:delText>
          </w:r>
          <w:r w:rsidR="004848F2" w:rsidRPr="006B1759" w:rsidDel="002553F0">
            <w:rPr>
              <w:sz w:val="20"/>
              <w:szCs w:val="20"/>
            </w:rPr>
            <w:delText xml:space="preserve"> </w:delText>
          </w:r>
        </w:del>
      </w:ins>
      <w:del w:id="263" w:author="Daimon Legal" w:date="2021-07-28T12:38:00Z">
        <w:r w:rsidRPr="006B1759" w:rsidDel="002553F0">
          <w:rPr>
            <w:sz w:val="20"/>
            <w:szCs w:val="20"/>
          </w:rPr>
          <w:delText>SHALL BRING CLAIMS AGAINST RARIBLE COMPANY OTHER ONLY IN THEIR INDIVIDUAL CAPACITY, AND NOT AS A PLAINTIFF OR CLASS MEMBER IN ANY PURPORTED CLASS OR REPRESENTATIVE PROCEEDING.</w:delText>
        </w:r>
        <w:r w:rsidRPr="006B1759" w:rsidDel="002553F0">
          <w:rPr>
            <w:b/>
            <w:bCs/>
            <w:sz w:val="20"/>
            <w:szCs w:val="20"/>
          </w:rPr>
          <w:delText xml:space="preserve"> (b) Agreements if Class Action Waiver Unenforceable. </w:delText>
        </w:r>
        <w:r w:rsidRPr="006B1759" w:rsidDel="002553F0">
          <w:rPr>
            <w:sz w:val="20"/>
            <w:szCs w:val="20"/>
          </w:rPr>
          <w:delText xml:space="preserve">If any court or arbitrator makes a final, binding and non-appealable determination that the class action waiver set forth in this Section </w:delText>
        </w:r>
        <w:r w:rsidR="00C63F60" w:rsidRPr="006B1759" w:rsidDel="002553F0">
          <w:rPr>
            <w:sz w:val="20"/>
            <w:szCs w:val="20"/>
          </w:rPr>
          <w:delText>8</w:delText>
        </w:r>
      </w:del>
      <w:ins w:id="264" w:author="Andrew Glidden" w:date="2021-04-14T15:34:00Z">
        <w:del w:id="265" w:author="Daimon Legal" w:date="2021-07-28T12:38:00Z">
          <w:r w:rsidR="00204AD7" w:rsidDel="002553F0">
            <w:rPr>
              <w:sz w:val="20"/>
              <w:szCs w:val="20"/>
            </w:rPr>
            <w:delText>7</w:delText>
          </w:r>
        </w:del>
      </w:ins>
      <w:del w:id="266" w:author="Daimon Legal" w:date="2021-07-28T12:38:00Z">
        <w:r w:rsidR="00C63F60" w:rsidRPr="006B1759" w:rsidDel="002553F0">
          <w:rPr>
            <w:sz w:val="20"/>
            <w:szCs w:val="20"/>
          </w:rPr>
          <w:delText>.6</w:delText>
        </w:r>
        <w:r w:rsidRPr="006B1759" w:rsidDel="002553F0">
          <w:rPr>
            <w:sz w:val="20"/>
            <w:szCs w:val="20"/>
          </w:rPr>
          <w:delText xml:space="preserve"> is void or unenforceable for any reason or that an arbitration can proceed on a class basis, then the arbitration provision set forth above shall be deemed null and void with respect to any Dispute that would thus be required to be resolved by arbitration on a class basis, and the parties shall be deemed to have not agreed </w:delText>
        </w:r>
      </w:del>
      <w:ins w:id="267" w:author="Andrew Glidden" w:date="2021-04-14T15:35:00Z">
        <w:del w:id="268" w:author="Daimon Legal" w:date="2021-07-28T12:38:00Z">
          <w:r w:rsidR="00204AD7" w:rsidDel="002553F0">
            <w:rPr>
              <w:sz w:val="20"/>
              <w:szCs w:val="20"/>
            </w:rPr>
            <w:delText xml:space="preserve">not </w:delText>
          </w:r>
        </w:del>
      </w:ins>
      <w:del w:id="269" w:author="Daimon Legal" w:date="2021-07-28T12:38:00Z">
        <w:r w:rsidRPr="006B1759" w:rsidDel="002553F0">
          <w:rPr>
            <w:sz w:val="20"/>
            <w:szCs w:val="20"/>
          </w:rPr>
          <w:delText>to arbitrate such Dispute. In the event that, as a result of the application of the immediately preceding sentence or otherwise, any Dispute is not subject to arbitration, the parties hereby agree to submit to the personal and exclusive jurisdiction of and venue in the federal and state courts located in Wilmington, Delaware and to accept service of process by mail with respect to such Dispute, and hereby waive any and all jurisdictional and venue defenses otherwise available with respect to such Dispute.</w:delText>
        </w:r>
        <w:r w:rsidRPr="006B1759" w:rsidDel="002553F0">
          <w:rPr>
            <w:b/>
            <w:bCs/>
            <w:sz w:val="20"/>
            <w:szCs w:val="20"/>
          </w:rPr>
          <w:delText xml:space="preserve"> </w:delText>
        </w:r>
      </w:del>
    </w:p>
    <w:p w14:paraId="7CFF41D7" w14:textId="136D6403" w:rsidR="00D8056C" w:rsidRPr="009A2AB1" w:rsidRDefault="00562A9E"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California End-User Consumer Rights. </w:t>
      </w:r>
      <w:r w:rsidRPr="006B1759">
        <w:rPr>
          <w:sz w:val="20"/>
          <w:szCs w:val="20"/>
        </w:rPr>
        <w:t xml:space="preserve">In accordance with Cal. Civ. Code Sec. 1789.3, if a </w:t>
      </w:r>
      <w:del w:id="270" w:author="Andrew Glidden" w:date="2021-04-14T15:35:00Z">
        <w:r w:rsidRPr="006B1759" w:rsidDel="00204AD7">
          <w:rPr>
            <w:sz w:val="20"/>
            <w:szCs w:val="20"/>
          </w:rPr>
          <w:delText xml:space="preserve">User </w:delText>
        </w:r>
      </w:del>
      <w:ins w:id="271" w:author="Andrew Glidden" w:date="2021-04-14T15:35:00Z">
        <w:r w:rsidR="00204AD7">
          <w:rPr>
            <w:sz w:val="20"/>
            <w:szCs w:val="20"/>
          </w:rPr>
          <w:t>Creator or Collector</w:t>
        </w:r>
        <w:r w:rsidR="00204AD7" w:rsidRPr="006B1759">
          <w:rPr>
            <w:sz w:val="20"/>
            <w:szCs w:val="20"/>
          </w:rPr>
          <w:t xml:space="preserve"> </w:t>
        </w:r>
      </w:ins>
      <w:r w:rsidRPr="006B1759">
        <w:rPr>
          <w:sz w:val="20"/>
          <w:szCs w:val="20"/>
        </w:rPr>
        <w:t xml:space="preserve">is a California </w:t>
      </w:r>
      <w:del w:id="272" w:author="Andrew Glidden" w:date="2021-04-14T15:36:00Z">
        <w:r w:rsidRPr="006B1759" w:rsidDel="00204AD7">
          <w:rPr>
            <w:sz w:val="20"/>
            <w:szCs w:val="20"/>
          </w:rPr>
          <w:delText xml:space="preserve">State </w:delText>
        </w:r>
      </w:del>
      <w:r w:rsidRPr="006B1759">
        <w:rPr>
          <w:sz w:val="20"/>
          <w:szCs w:val="20"/>
        </w:rPr>
        <w:t xml:space="preserve">resident, the </w:t>
      </w:r>
      <w:del w:id="273" w:author="Andrew Glidden" w:date="2021-04-14T15:36:00Z">
        <w:r w:rsidRPr="006B1759" w:rsidDel="00204AD7">
          <w:rPr>
            <w:sz w:val="20"/>
            <w:szCs w:val="20"/>
          </w:rPr>
          <w:delText xml:space="preserve">User </w:delText>
        </w:r>
      </w:del>
      <w:ins w:id="274" w:author="Andrew Glidden" w:date="2021-04-14T15:36:00Z">
        <w:r w:rsidR="00204AD7">
          <w:rPr>
            <w:sz w:val="20"/>
            <w:szCs w:val="20"/>
          </w:rPr>
          <w:t>Creator or Collector</w:t>
        </w:r>
        <w:r w:rsidR="00204AD7" w:rsidRPr="006B1759">
          <w:rPr>
            <w:sz w:val="20"/>
            <w:szCs w:val="20"/>
          </w:rPr>
          <w:t xml:space="preserve"> </w:t>
        </w:r>
      </w:ins>
      <w:r w:rsidRPr="006B1759">
        <w:rPr>
          <w:sz w:val="20"/>
          <w:szCs w:val="20"/>
        </w:rPr>
        <w:t xml:space="preserve">may file grievances and complaints regarding the Offerings with the California Department of Consumer Affairs, Consumer Information Division; 1625 North Market Blvd., Suite N 112, 1625 North Market Blvd., Suite N 112, Sacramento, CA 95834 or by phone at 800- 952-5210; or by email to: </w:t>
      </w:r>
      <w:hyperlink r:id="rId8" w:history="1">
        <w:r w:rsidR="002245BA" w:rsidRPr="009A2AB1">
          <w:rPr>
            <w:rStyle w:val="Hyperlink"/>
            <w:sz w:val="20"/>
            <w:szCs w:val="20"/>
          </w:rPr>
          <w:t>dca@dca.ca.gov</w:t>
        </w:r>
      </w:hyperlink>
      <w:r w:rsidRPr="009A2AB1">
        <w:rPr>
          <w:sz w:val="20"/>
          <w:szCs w:val="20"/>
        </w:rPr>
        <w:t>.</w:t>
      </w:r>
    </w:p>
    <w:p w14:paraId="5F01D10F" w14:textId="227395EF" w:rsidR="00A54383" w:rsidRPr="006B1759" w:rsidRDefault="00A54383"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Copyright </w:t>
      </w:r>
      <w:r w:rsidR="006B1759" w:rsidRPr="006B1759">
        <w:rPr>
          <w:b/>
          <w:bCs/>
          <w:sz w:val="20"/>
          <w:szCs w:val="20"/>
        </w:rPr>
        <w:t>Infringement</w:t>
      </w:r>
      <w:r w:rsidRPr="006B1759">
        <w:rPr>
          <w:b/>
          <w:bCs/>
          <w:sz w:val="20"/>
          <w:szCs w:val="20"/>
        </w:rPr>
        <w:t>.</w:t>
      </w:r>
      <w:r w:rsidR="0009170E" w:rsidRPr="006B1759">
        <w:rPr>
          <w:sz w:val="20"/>
          <w:szCs w:val="20"/>
        </w:rPr>
        <w:t xml:space="preserve"> </w:t>
      </w:r>
      <w:r w:rsidR="00FF69BC" w:rsidRPr="006B1759">
        <w:rPr>
          <w:sz w:val="20"/>
          <w:szCs w:val="20"/>
        </w:rPr>
        <w:t xml:space="preserve">In the event of </w:t>
      </w:r>
      <w:r w:rsidR="0025469A" w:rsidRPr="006B1759">
        <w:rPr>
          <w:sz w:val="20"/>
          <w:szCs w:val="20"/>
        </w:rPr>
        <w:t>a cause of action for</w:t>
      </w:r>
      <w:r w:rsidR="00FF69BC" w:rsidRPr="006B1759">
        <w:rPr>
          <w:sz w:val="20"/>
          <w:szCs w:val="20"/>
        </w:rPr>
        <w:t xml:space="preserve"> copyright infringement</w:t>
      </w:r>
      <w:r w:rsidR="0025469A" w:rsidRPr="006B1759">
        <w:rPr>
          <w:sz w:val="20"/>
          <w:szCs w:val="20"/>
        </w:rPr>
        <w:t xml:space="preserve"> (and any ancillary claims)</w:t>
      </w:r>
      <w:r w:rsidR="00380660" w:rsidRPr="006B1759">
        <w:rPr>
          <w:sz w:val="20"/>
          <w:szCs w:val="20"/>
        </w:rPr>
        <w:t xml:space="preserve"> brought by the Creator</w:t>
      </w:r>
      <w:r w:rsidR="00FF69BC" w:rsidRPr="006B1759">
        <w:rPr>
          <w:sz w:val="20"/>
          <w:szCs w:val="20"/>
        </w:rPr>
        <w:t>, t</w:t>
      </w:r>
      <w:r w:rsidR="00D030A2" w:rsidRPr="006B1759">
        <w:rPr>
          <w:sz w:val="20"/>
          <w:szCs w:val="20"/>
        </w:rPr>
        <w:t xml:space="preserve">he Creator shall be entitled to bring suit in any </w:t>
      </w:r>
      <w:r w:rsidR="00FF69BC" w:rsidRPr="006B1759">
        <w:rPr>
          <w:sz w:val="20"/>
          <w:szCs w:val="20"/>
        </w:rPr>
        <w:t>court where jurisdiction and venue is appropriate</w:t>
      </w:r>
      <w:r w:rsidR="0025469A" w:rsidRPr="006B1759">
        <w:rPr>
          <w:sz w:val="20"/>
          <w:szCs w:val="20"/>
        </w:rPr>
        <w:t xml:space="preserve">, and </w:t>
      </w:r>
      <w:r w:rsidR="00927875" w:rsidRPr="006B1759">
        <w:rPr>
          <w:sz w:val="20"/>
          <w:szCs w:val="20"/>
        </w:rPr>
        <w:t>any and all remedies in law and equity may be sought and obtained</w:t>
      </w:r>
      <w:r w:rsidR="00FF69BC" w:rsidRPr="006B1759">
        <w:rPr>
          <w:sz w:val="20"/>
          <w:szCs w:val="20"/>
        </w:rPr>
        <w:t>.</w:t>
      </w:r>
    </w:p>
    <w:p w14:paraId="6BBA2B3E" w14:textId="6C343C8A" w:rsidR="002245BA" w:rsidRPr="006B1759" w:rsidRDefault="002245BA" w:rsidP="00D30539">
      <w:pPr>
        <w:pStyle w:val="ListParagraph"/>
        <w:numPr>
          <w:ilvl w:val="0"/>
          <w:numId w:val="25"/>
        </w:numPr>
        <w:tabs>
          <w:tab w:val="left" w:pos="360"/>
        </w:tabs>
        <w:spacing w:before="85" w:line="244" w:lineRule="auto"/>
        <w:ind w:left="90" w:right="183" w:firstLine="0"/>
        <w:jc w:val="both"/>
        <w:rPr>
          <w:sz w:val="20"/>
          <w:szCs w:val="20"/>
        </w:rPr>
      </w:pPr>
      <w:r w:rsidRPr="006B1759">
        <w:rPr>
          <w:b/>
          <w:bCs/>
          <w:sz w:val="20"/>
          <w:szCs w:val="20"/>
        </w:rPr>
        <w:t>Severability.</w:t>
      </w:r>
      <w:r w:rsidRPr="006B1759">
        <w:rPr>
          <w:sz w:val="20"/>
          <w:szCs w:val="20"/>
        </w:rPr>
        <w:t xml:space="preserve"> In the event that any provision of these Terms, or the application of any such provision to any person or set of circumstances, shall be determined by an arbitrator or court of competent jurisdiction to be invalid, unlawful, void or unenforceable to any extent</w:t>
      </w:r>
      <w:del w:id="275" w:author="Daimon Legal" w:date="2021-07-28T12:40:00Z">
        <w:r w:rsidRPr="006B1759" w:rsidDel="00707FBE">
          <w:rPr>
            <w:sz w:val="20"/>
            <w:szCs w:val="20"/>
          </w:rPr>
          <w:delText xml:space="preserve">: (a) </w:delText>
        </w:r>
      </w:del>
      <w:ins w:id="276" w:author="Daimon Legal" w:date="2021-07-28T12:40:00Z">
        <w:r w:rsidR="00707FBE">
          <w:rPr>
            <w:sz w:val="20"/>
            <w:szCs w:val="20"/>
          </w:rPr>
          <w:t xml:space="preserve">, </w:t>
        </w:r>
      </w:ins>
      <w:r w:rsidRPr="006B1759">
        <w:rPr>
          <w:sz w:val="20"/>
          <w:szCs w:val="20"/>
        </w:rPr>
        <w:t>the remainder of these Terms,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r>
      <w:del w:id="277" w:author="Daimon Legal" w:date="2021-07-28T12:39:00Z">
        <w:r w:rsidRPr="006B1759" w:rsidDel="00707FBE">
          <w:rPr>
            <w:sz w:val="20"/>
            <w:szCs w:val="20"/>
          </w:rPr>
          <w:delText>; and (b) Rarible Company shall have the right to modify these Terms</w:delText>
        </w:r>
      </w:del>
      <w:r w:rsidRPr="006B1759">
        <w:rPr>
          <w:sz w:val="20"/>
          <w:szCs w:val="20"/>
        </w:rPr>
        <w:t xml:space="preserve"> so as to effect the original intent of the parties as closely as possible </w:t>
      </w:r>
      <w:del w:id="278" w:author="Andrew Glidden" w:date="2021-04-14T15:37:00Z">
        <w:r w:rsidRPr="006B1759" w:rsidDel="00204AD7">
          <w:rPr>
            <w:sz w:val="20"/>
            <w:szCs w:val="20"/>
          </w:rPr>
          <w:delText xml:space="preserve">in an acceptable manner </w:delText>
        </w:r>
      </w:del>
      <w:r w:rsidRPr="006B1759">
        <w:rPr>
          <w:sz w:val="20"/>
          <w:szCs w:val="20"/>
        </w:rPr>
        <w:t>in order that the transactions contemplated hereby be consum</w:t>
      </w:r>
      <w:ins w:id="279" w:author="Andrew Glidden" w:date="2021-04-14T15:37:00Z">
        <w:r w:rsidR="00204AD7">
          <w:rPr>
            <w:sz w:val="20"/>
            <w:szCs w:val="20"/>
          </w:rPr>
          <w:t>mat</w:t>
        </w:r>
      </w:ins>
      <w:r w:rsidRPr="006B1759">
        <w:rPr>
          <w:sz w:val="20"/>
          <w:szCs w:val="20"/>
        </w:rPr>
        <w:t>ed as originally contemplated to the fullest extent possible.</w:t>
      </w:r>
    </w:p>
    <w:p w14:paraId="5667BF11" w14:textId="5A3DEEC0" w:rsidR="00984E9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Entire Agreement.</w:t>
      </w:r>
      <w:r w:rsidR="006A0C34" w:rsidRPr="006B1759">
        <w:rPr>
          <w:b/>
          <w:bCs/>
          <w:sz w:val="20"/>
          <w:szCs w:val="20"/>
        </w:rPr>
        <w:t xml:space="preserve"> </w:t>
      </w:r>
      <w:r w:rsidR="00755CE0" w:rsidRPr="006B1759">
        <w:rPr>
          <w:sz w:val="20"/>
          <w:szCs w:val="20"/>
        </w:rPr>
        <w:t>Except to the extent expressly preempted, modified or supplemented by any other terms and conditions included in the Collectible Metadata, t</w:t>
      </w:r>
      <w:r w:rsidR="006A0C34" w:rsidRPr="006B1759">
        <w:rPr>
          <w:sz w:val="20"/>
          <w:szCs w:val="20"/>
        </w:rPr>
        <w:t>hese Terms constitute the entire agreement between</w:t>
      </w:r>
      <w:r w:rsidR="00755CE0" w:rsidRPr="006B1759">
        <w:rPr>
          <w:sz w:val="20"/>
          <w:szCs w:val="20"/>
        </w:rPr>
        <w:t xml:space="preserve"> the Collector and the Creator</w:t>
      </w:r>
      <w:r w:rsidR="006A0C34" w:rsidRPr="006B1759">
        <w:rPr>
          <w:sz w:val="20"/>
          <w:szCs w:val="20"/>
        </w:rPr>
        <w:t xml:space="preserve"> relating to the subject matter hereof and supersede all prior or contemporaneous agreements and understandings, both written and oral, between the parties with respect to the subject matter hereof</w:t>
      </w:r>
      <w:r w:rsidR="006B1759">
        <w:rPr>
          <w:sz w:val="20"/>
          <w:szCs w:val="20"/>
        </w:rPr>
        <w:t xml:space="preserve">. No preemption, modification or supplement of these Terms by the Collector and the Creator shall be deemed effective against any Sublicensee unless such Sublicensee has expressly consented thereto in writing. </w:t>
      </w:r>
    </w:p>
    <w:p w14:paraId="1664CB70" w14:textId="22F80B8C" w:rsidR="0016704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Notice.</w:t>
      </w:r>
      <w:r w:rsidR="0009170E" w:rsidRPr="006B1759">
        <w:rPr>
          <w:sz w:val="20"/>
          <w:szCs w:val="20"/>
        </w:rPr>
        <w:t xml:space="preserve"> </w:t>
      </w:r>
      <w:r w:rsidR="004B28C3" w:rsidRPr="006B1759">
        <w:rPr>
          <w:sz w:val="20"/>
          <w:szCs w:val="20"/>
        </w:rPr>
        <w:t>All notices, approvals, requests, authorizations or other such communications under this Agreement shall be in writing</w:t>
      </w:r>
      <w:r w:rsidR="0024696C" w:rsidRPr="006B1759">
        <w:rPr>
          <w:sz w:val="20"/>
          <w:szCs w:val="20"/>
        </w:rPr>
        <w:t xml:space="preserve"> (which may include electronic messages)</w:t>
      </w:r>
      <w:r w:rsidR="004B28C3" w:rsidRPr="006B1759">
        <w:rPr>
          <w:sz w:val="20"/>
          <w:szCs w:val="20"/>
        </w:rPr>
        <w:t xml:space="preserve"> and shall be deemed to have been delivered and given for all purposes (i) on the delivery date, if delivered personally to the party to whom the same is directed; (ii) one (1) business day after deposit with a commercial overnight carrier, with written verification of receipt; (iii) upon confirmation of receipt when transmitted by facsimile transmission or by electronic mail</w:t>
      </w:r>
      <w:r w:rsidR="0024696C" w:rsidRPr="006B1759">
        <w:rPr>
          <w:sz w:val="20"/>
          <w:szCs w:val="20"/>
        </w:rPr>
        <w:t xml:space="preserve">; </w:t>
      </w:r>
      <w:del w:id="280" w:author="Daimon Legal" w:date="2021-07-28T12:40:00Z">
        <w:r w:rsidR="004B28C3" w:rsidRPr="006B1759" w:rsidDel="004E658D">
          <w:rPr>
            <w:sz w:val="20"/>
            <w:szCs w:val="20"/>
          </w:rPr>
          <w:delText>.</w:delText>
        </w:r>
      </w:del>
      <w:r w:rsidR="0024696C" w:rsidRPr="006B1759">
        <w:rPr>
          <w:sz w:val="20"/>
          <w:szCs w:val="20"/>
        </w:rPr>
        <w:t xml:space="preserve">or (iv) in the event that a person to be notified cannot be reasonably identified and contacted except by reference to one or more </w:t>
      </w:r>
      <w:del w:id="281" w:author="Daimon Legal" w:date="2021-07-27T15:43:00Z">
        <w:r w:rsidR="0024696C" w:rsidRPr="006B1759" w:rsidDel="00D36656">
          <w:rPr>
            <w:sz w:val="20"/>
            <w:szCs w:val="20"/>
          </w:rPr>
          <w:delText xml:space="preserve">Ethereum </w:delText>
        </w:r>
      </w:del>
      <w:ins w:id="282" w:author="Daimon Legal" w:date="2021-07-27T15:43:00Z">
        <w:r w:rsidR="00D36656">
          <w:rPr>
            <w:sz w:val="20"/>
            <w:szCs w:val="20"/>
          </w:rPr>
          <w:t>Designated Blockchain</w:t>
        </w:r>
        <w:r w:rsidR="00D36656" w:rsidRPr="006B1759">
          <w:rPr>
            <w:sz w:val="20"/>
            <w:szCs w:val="20"/>
          </w:rPr>
          <w:t xml:space="preserve"> </w:t>
        </w:r>
      </w:ins>
      <w:r w:rsidR="0024696C" w:rsidRPr="006B1759">
        <w:rPr>
          <w:sz w:val="20"/>
          <w:szCs w:val="20"/>
        </w:rPr>
        <w:t>addresses</w:t>
      </w:r>
      <w:r w:rsidR="00E94269" w:rsidRPr="006B1759">
        <w:rPr>
          <w:sz w:val="20"/>
          <w:szCs w:val="20"/>
        </w:rPr>
        <w:t xml:space="preserve"> believed likely to be controlled by such person</w:t>
      </w:r>
      <w:r w:rsidR="0024696C" w:rsidRPr="006B1759">
        <w:rPr>
          <w:sz w:val="20"/>
          <w:szCs w:val="20"/>
        </w:rPr>
        <w:t>, by a transaction message</w:t>
      </w:r>
      <w:ins w:id="283" w:author="Daimon Legal" w:date="2021-07-28T12:42:00Z">
        <w:r w:rsidR="0082441C">
          <w:rPr>
            <w:sz w:val="20"/>
            <w:szCs w:val="20"/>
          </w:rPr>
          <w:t>,</w:t>
        </w:r>
      </w:ins>
      <w:ins w:id="284" w:author="Daimon Legal" w:date="2021-07-28T12:41:00Z">
        <w:r w:rsidR="004E658D">
          <w:rPr>
            <w:sz w:val="20"/>
            <w:szCs w:val="20"/>
          </w:rPr>
          <w:t xml:space="preserve"> </w:t>
        </w:r>
      </w:ins>
      <w:del w:id="285" w:author="Daimon Legal" w:date="2021-07-28T12:41:00Z">
        <w:r w:rsidR="0024696C" w:rsidRPr="006B1759" w:rsidDel="004E658D">
          <w:rPr>
            <w:sz w:val="20"/>
            <w:szCs w:val="20"/>
          </w:rPr>
          <w:delText xml:space="preserve"> </w:delText>
        </w:r>
      </w:del>
      <w:r w:rsidR="0024696C" w:rsidRPr="006B1759">
        <w:rPr>
          <w:sz w:val="20"/>
          <w:szCs w:val="20"/>
        </w:rPr>
        <w:t xml:space="preserve">including the relevant communication </w:t>
      </w:r>
      <w:ins w:id="286" w:author="Daimon Legal" w:date="2021-07-28T12:41:00Z">
        <w:r w:rsidR="004E658D">
          <w:rPr>
            <w:sz w:val="20"/>
            <w:szCs w:val="20"/>
          </w:rPr>
          <w:t xml:space="preserve">in </w:t>
        </w:r>
        <w:r w:rsidR="0082441C">
          <w:rPr>
            <w:sz w:val="20"/>
            <w:szCs w:val="20"/>
          </w:rPr>
          <w:t xml:space="preserve">a </w:t>
        </w:r>
        <w:r w:rsidR="004E658D">
          <w:rPr>
            <w:sz w:val="20"/>
            <w:szCs w:val="20"/>
          </w:rPr>
          <w:t>format</w:t>
        </w:r>
        <w:r w:rsidR="004E658D" w:rsidRPr="006B1759">
          <w:rPr>
            <w:sz w:val="20"/>
            <w:szCs w:val="20"/>
          </w:rPr>
          <w:t xml:space="preserve"> </w:t>
        </w:r>
      </w:ins>
      <w:ins w:id="287" w:author="Daimon Legal" w:date="2021-07-28T12:42:00Z">
        <w:r w:rsidR="00732706">
          <w:rPr>
            <w:sz w:val="20"/>
            <w:szCs w:val="20"/>
          </w:rPr>
          <w:t xml:space="preserve">readily </w:t>
        </w:r>
      </w:ins>
      <w:ins w:id="288" w:author="Daimon Legal" w:date="2021-07-28T12:41:00Z">
        <w:r w:rsidR="0082441C">
          <w:rPr>
            <w:sz w:val="20"/>
            <w:szCs w:val="20"/>
          </w:rPr>
          <w:t>accessible and legible to the recipient</w:t>
        </w:r>
      </w:ins>
      <w:ins w:id="289" w:author="Daimon Legal" w:date="2021-07-28T12:42:00Z">
        <w:r w:rsidR="00732706">
          <w:rPr>
            <w:sz w:val="20"/>
            <w:szCs w:val="20"/>
          </w:rPr>
          <w:t>,</w:t>
        </w:r>
      </w:ins>
      <w:ins w:id="290" w:author="Daimon Legal" w:date="2021-07-28T12:41:00Z">
        <w:r w:rsidR="0082441C">
          <w:rPr>
            <w:sz w:val="20"/>
            <w:szCs w:val="20"/>
          </w:rPr>
          <w:t xml:space="preserve"> </w:t>
        </w:r>
      </w:ins>
      <w:r w:rsidR="0024696C" w:rsidRPr="006B1759">
        <w:rPr>
          <w:sz w:val="20"/>
          <w:szCs w:val="20"/>
        </w:rPr>
        <w:t xml:space="preserve">sent to such </w:t>
      </w:r>
      <w:del w:id="291" w:author="Daimon Legal" w:date="2021-07-27T15:43:00Z">
        <w:r w:rsidR="0024696C" w:rsidRPr="006B1759" w:rsidDel="00D36656">
          <w:rPr>
            <w:sz w:val="20"/>
            <w:szCs w:val="20"/>
          </w:rPr>
          <w:delText xml:space="preserve">Ethereum </w:delText>
        </w:r>
      </w:del>
      <w:r w:rsidR="0024696C" w:rsidRPr="006B1759">
        <w:rPr>
          <w:sz w:val="20"/>
          <w:szCs w:val="20"/>
        </w:rPr>
        <w:t>address</w:t>
      </w:r>
      <w:r w:rsidR="000F4800" w:rsidRPr="006B1759">
        <w:rPr>
          <w:sz w:val="20"/>
          <w:szCs w:val="20"/>
        </w:rPr>
        <w:t>.</w:t>
      </w:r>
    </w:p>
    <w:p w14:paraId="1D3C5901" w14:textId="0CC6588B" w:rsidR="00167046" w:rsidRPr="006B1759" w:rsidRDefault="00167046" w:rsidP="00430594">
      <w:pPr>
        <w:tabs>
          <w:tab w:val="left" w:pos="377"/>
        </w:tabs>
        <w:spacing w:before="85" w:line="244" w:lineRule="auto"/>
        <w:ind w:left="119" w:right="183"/>
        <w:jc w:val="both"/>
        <w:rPr>
          <w:sz w:val="20"/>
          <w:szCs w:val="20"/>
        </w:rPr>
      </w:pPr>
    </w:p>
    <w:p w14:paraId="1BE46EEE" w14:textId="77777777" w:rsidR="00874A80" w:rsidRPr="006B1759" w:rsidRDefault="00874A80" w:rsidP="00A264DA">
      <w:pPr>
        <w:pStyle w:val="BodyText"/>
        <w:jc w:val="both"/>
      </w:pPr>
    </w:p>
    <w:p w14:paraId="0A4EF237" w14:textId="19079651" w:rsidR="00874A80" w:rsidRPr="009A2AB1" w:rsidRDefault="00874A80" w:rsidP="00A264DA">
      <w:pPr>
        <w:pStyle w:val="BodyText"/>
        <w:spacing w:before="1"/>
        <w:ind w:left="120"/>
        <w:jc w:val="both"/>
      </w:pPr>
    </w:p>
    <w:sectPr w:rsidR="00874A80" w:rsidRPr="009A2AB1">
      <w:headerReference w:type="even" r:id="rId9"/>
      <w:headerReference w:type="default" r:id="rId10"/>
      <w:footerReference w:type="even" r:id="rId11"/>
      <w:footerReference w:type="default" r:id="rId12"/>
      <w:headerReference w:type="first" r:id="rId13"/>
      <w:footerReference w:type="first" r:id="rId14"/>
      <w:pgSz w:w="12240" w:h="15840"/>
      <w:pgMar w:top="136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42A8" w14:textId="77777777" w:rsidR="00DA37D5" w:rsidRDefault="00DA37D5" w:rsidP="00017ED5">
      <w:r>
        <w:separator/>
      </w:r>
    </w:p>
  </w:endnote>
  <w:endnote w:type="continuationSeparator" w:id="0">
    <w:p w14:paraId="327E2833" w14:textId="77777777" w:rsidR="00DA37D5" w:rsidRDefault="00DA37D5" w:rsidP="00017ED5">
      <w:r>
        <w:continuationSeparator/>
      </w:r>
    </w:p>
  </w:endnote>
  <w:endnote w:type="continuationNotice" w:id="1">
    <w:p w14:paraId="1AB9AE23" w14:textId="77777777" w:rsidR="00DA37D5" w:rsidRDefault="00DA3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Clean">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40EB" w14:textId="77777777" w:rsidR="00017ED5" w:rsidRDefault="00017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6A0E" w14:textId="77777777" w:rsidR="00017ED5" w:rsidRDefault="00017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77D6" w14:textId="77777777" w:rsidR="00017ED5" w:rsidRDefault="00017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A5AC" w14:textId="77777777" w:rsidR="00DA37D5" w:rsidRDefault="00DA37D5" w:rsidP="00017ED5">
      <w:r>
        <w:separator/>
      </w:r>
    </w:p>
  </w:footnote>
  <w:footnote w:type="continuationSeparator" w:id="0">
    <w:p w14:paraId="38A10CC6" w14:textId="77777777" w:rsidR="00DA37D5" w:rsidRDefault="00DA37D5" w:rsidP="00017ED5">
      <w:r>
        <w:continuationSeparator/>
      </w:r>
    </w:p>
  </w:footnote>
  <w:footnote w:type="continuationNotice" w:id="1">
    <w:p w14:paraId="1675D919" w14:textId="77777777" w:rsidR="00DA37D5" w:rsidRDefault="00DA37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154" w14:textId="77777777" w:rsidR="00017ED5" w:rsidRDefault="00017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DFBE" w14:textId="77777777" w:rsidR="00017ED5" w:rsidRDefault="00017E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2713" w14:textId="77777777" w:rsidR="00017ED5" w:rsidRDefault="00017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859"/>
    <w:multiLevelType w:val="hybridMultilevel"/>
    <w:tmpl w:val="5FC43A3A"/>
    <w:lvl w:ilvl="0" w:tplc="154EB42E">
      <w:start w:val="1"/>
      <w:numFmt w:val="upperLetter"/>
      <w:lvlText w:val="(%1)"/>
      <w:lvlJc w:val="left"/>
      <w:pPr>
        <w:ind w:left="125" w:hanging="360"/>
      </w:pPr>
      <w:rPr>
        <w:rFonts w:ascii="Adobe Clean" w:eastAsia="Adobe Clean" w:hAnsi="Adobe Clean" w:cs="Adobe Clean" w:hint="default"/>
        <w:w w:val="91"/>
        <w:sz w:val="20"/>
        <w:szCs w:val="20"/>
        <w:lang w:val="en-US" w:eastAsia="en-US" w:bidi="en-US"/>
      </w:rPr>
    </w:lvl>
    <w:lvl w:ilvl="1" w:tplc="E252F7CC">
      <w:numFmt w:val="bullet"/>
      <w:lvlText w:val="•"/>
      <w:lvlJc w:val="left"/>
      <w:pPr>
        <w:ind w:left="1068" w:hanging="360"/>
      </w:pPr>
      <w:rPr>
        <w:rFonts w:hint="default"/>
        <w:lang w:val="en-US" w:eastAsia="en-US" w:bidi="en-US"/>
      </w:rPr>
    </w:lvl>
    <w:lvl w:ilvl="2" w:tplc="E2F2FD26">
      <w:numFmt w:val="bullet"/>
      <w:lvlText w:val="•"/>
      <w:lvlJc w:val="left"/>
      <w:pPr>
        <w:ind w:left="2016" w:hanging="360"/>
      </w:pPr>
      <w:rPr>
        <w:rFonts w:hint="default"/>
        <w:lang w:val="en-US" w:eastAsia="en-US" w:bidi="en-US"/>
      </w:rPr>
    </w:lvl>
    <w:lvl w:ilvl="3" w:tplc="3C6C55D0">
      <w:numFmt w:val="bullet"/>
      <w:lvlText w:val="•"/>
      <w:lvlJc w:val="left"/>
      <w:pPr>
        <w:ind w:left="2964" w:hanging="360"/>
      </w:pPr>
      <w:rPr>
        <w:rFonts w:hint="default"/>
        <w:lang w:val="en-US" w:eastAsia="en-US" w:bidi="en-US"/>
      </w:rPr>
    </w:lvl>
    <w:lvl w:ilvl="4" w:tplc="9A80A09C">
      <w:numFmt w:val="bullet"/>
      <w:lvlText w:val="•"/>
      <w:lvlJc w:val="left"/>
      <w:pPr>
        <w:ind w:left="3912" w:hanging="360"/>
      </w:pPr>
      <w:rPr>
        <w:rFonts w:hint="default"/>
        <w:lang w:val="en-US" w:eastAsia="en-US" w:bidi="en-US"/>
      </w:rPr>
    </w:lvl>
    <w:lvl w:ilvl="5" w:tplc="136A4696">
      <w:numFmt w:val="bullet"/>
      <w:lvlText w:val="•"/>
      <w:lvlJc w:val="left"/>
      <w:pPr>
        <w:ind w:left="4860" w:hanging="360"/>
      </w:pPr>
      <w:rPr>
        <w:rFonts w:hint="default"/>
        <w:lang w:val="en-US" w:eastAsia="en-US" w:bidi="en-US"/>
      </w:rPr>
    </w:lvl>
    <w:lvl w:ilvl="6" w:tplc="47EC8664">
      <w:numFmt w:val="bullet"/>
      <w:lvlText w:val="•"/>
      <w:lvlJc w:val="left"/>
      <w:pPr>
        <w:ind w:left="5808" w:hanging="360"/>
      </w:pPr>
      <w:rPr>
        <w:rFonts w:hint="default"/>
        <w:lang w:val="en-US" w:eastAsia="en-US" w:bidi="en-US"/>
      </w:rPr>
    </w:lvl>
    <w:lvl w:ilvl="7" w:tplc="46ACABAE">
      <w:numFmt w:val="bullet"/>
      <w:lvlText w:val="•"/>
      <w:lvlJc w:val="left"/>
      <w:pPr>
        <w:ind w:left="6756" w:hanging="360"/>
      </w:pPr>
      <w:rPr>
        <w:rFonts w:hint="default"/>
        <w:lang w:val="en-US" w:eastAsia="en-US" w:bidi="en-US"/>
      </w:rPr>
    </w:lvl>
    <w:lvl w:ilvl="8" w:tplc="AF1AFD5C">
      <w:numFmt w:val="bullet"/>
      <w:lvlText w:val="•"/>
      <w:lvlJc w:val="left"/>
      <w:pPr>
        <w:ind w:left="7704" w:hanging="360"/>
      </w:pPr>
      <w:rPr>
        <w:rFonts w:hint="default"/>
        <w:lang w:val="en-US" w:eastAsia="en-US" w:bidi="en-US"/>
      </w:rPr>
    </w:lvl>
  </w:abstractNum>
  <w:abstractNum w:abstractNumId="1" w15:restartNumberingAfterBreak="0">
    <w:nsid w:val="05C45457"/>
    <w:multiLevelType w:val="hybridMultilevel"/>
    <w:tmpl w:val="C93482B4"/>
    <w:lvl w:ilvl="0" w:tplc="C442CB54">
      <w:start w:val="1"/>
      <w:numFmt w:val="upperLetter"/>
      <w:lvlText w:val="(%1)"/>
      <w:lvlJc w:val="left"/>
      <w:pPr>
        <w:ind w:left="419" w:hanging="297"/>
      </w:pPr>
      <w:rPr>
        <w:rFonts w:ascii="Adobe Clean" w:eastAsia="Adobe Clean" w:hAnsi="Adobe Clean" w:cs="Adobe Clean" w:hint="default"/>
        <w:w w:val="95"/>
        <w:sz w:val="20"/>
        <w:szCs w:val="20"/>
        <w:lang w:val="en-US" w:eastAsia="en-US" w:bidi="en-US"/>
      </w:rPr>
    </w:lvl>
    <w:lvl w:ilvl="1" w:tplc="F9700284">
      <w:numFmt w:val="bullet"/>
      <w:lvlText w:val="•"/>
      <w:lvlJc w:val="left"/>
      <w:pPr>
        <w:ind w:left="1338" w:hanging="297"/>
      </w:pPr>
      <w:rPr>
        <w:rFonts w:hint="default"/>
        <w:lang w:val="en-US" w:eastAsia="en-US" w:bidi="en-US"/>
      </w:rPr>
    </w:lvl>
    <w:lvl w:ilvl="2" w:tplc="BEA6600A">
      <w:numFmt w:val="bullet"/>
      <w:lvlText w:val="•"/>
      <w:lvlJc w:val="left"/>
      <w:pPr>
        <w:ind w:left="2256" w:hanging="297"/>
      </w:pPr>
      <w:rPr>
        <w:rFonts w:hint="default"/>
        <w:lang w:val="en-US" w:eastAsia="en-US" w:bidi="en-US"/>
      </w:rPr>
    </w:lvl>
    <w:lvl w:ilvl="3" w:tplc="D70A39FE">
      <w:numFmt w:val="bullet"/>
      <w:lvlText w:val="•"/>
      <w:lvlJc w:val="left"/>
      <w:pPr>
        <w:ind w:left="3174" w:hanging="297"/>
      </w:pPr>
      <w:rPr>
        <w:rFonts w:hint="default"/>
        <w:lang w:val="en-US" w:eastAsia="en-US" w:bidi="en-US"/>
      </w:rPr>
    </w:lvl>
    <w:lvl w:ilvl="4" w:tplc="36D6412E">
      <w:numFmt w:val="bullet"/>
      <w:lvlText w:val="•"/>
      <w:lvlJc w:val="left"/>
      <w:pPr>
        <w:ind w:left="4092" w:hanging="297"/>
      </w:pPr>
      <w:rPr>
        <w:rFonts w:hint="default"/>
        <w:lang w:val="en-US" w:eastAsia="en-US" w:bidi="en-US"/>
      </w:rPr>
    </w:lvl>
    <w:lvl w:ilvl="5" w:tplc="F1F25902">
      <w:numFmt w:val="bullet"/>
      <w:lvlText w:val="•"/>
      <w:lvlJc w:val="left"/>
      <w:pPr>
        <w:ind w:left="5010" w:hanging="297"/>
      </w:pPr>
      <w:rPr>
        <w:rFonts w:hint="default"/>
        <w:lang w:val="en-US" w:eastAsia="en-US" w:bidi="en-US"/>
      </w:rPr>
    </w:lvl>
    <w:lvl w:ilvl="6" w:tplc="2F121E8C">
      <w:numFmt w:val="bullet"/>
      <w:lvlText w:val="•"/>
      <w:lvlJc w:val="left"/>
      <w:pPr>
        <w:ind w:left="5928" w:hanging="297"/>
      </w:pPr>
      <w:rPr>
        <w:rFonts w:hint="default"/>
        <w:lang w:val="en-US" w:eastAsia="en-US" w:bidi="en-US"/>
      </w:rPr>
    </w:lvl>
    <w:lvl w:ilvl="7" w:tplc="47E69690">
      <w:numFmt w:val="bullet"/>
      <w:lvlText w:val="•"/>
      <w:lvlJc w:val="left"/>
      <w:pPr>
        <w:ind w:left="6846" w:hanging="297"/>
      </w:pPr>
      <w:rPr>
        <w:rFonts w:hint="default"/>
        <w:lang w:val="en-US" w:eastAsia="en-US" w:bidi="en-US"/>
      </w:rPr>
    </w:lvl>
    <w:lvl w:ilvl="8" w:tplc="99607F06">
      <w:numFmt w:val="bullet"/>
      <w:lvlText w:val="•"/>
      <w:lvlJc w:val="left"/>
      <w:pPr>
        <w:ind w:left="7764" w:hanging="297"/>
      </w:pPr>
      <w:rPr>
        <w:rFonts w:hint="default"/>
        <w:lang w:val="en-US" w:eastAsia="en-US" w:bidi="en-US"/>
      </w:rPr>
    </w:lvl>
  </w:abstractNum>
  <w:abstractNum w:abstractNumId="2" w15:restartNumberingAfterBreak="0">
    <w:nsid w:val="09D55933"/>
    <w:multiLevelType w:val="hybridMultilevel"/>
    <w:tmpl w:val="6F0C87DE"/>
    <w:lvl w:ilvl="0" w:tplc="DA1E3ADC">
      <w:start w:val="1"/>
      <w:numFmt w:val="decimal"/>
      <w:lvlText w:val="(%1)"/>
      <w:lvlJc w:val="left"/>
      <w:pPr>
        <w:ind w:left="124" w:hanging="244"/>
      </w:pPr>
      <w:rPr>
        <w:rFonts w:ascii="Adobe Clean" w:eastAsia="Adobe Clean" w:hAnsi="Adobe Clean" w:cs="Adobe Clean" w:hint="default"/>
        <w:spacing w:val="-1"/>
        <w:w w:val="98"/>
        <w:sz w:val="20"/>
        <w:szCs w:val="20"/>
        <w:lang w:val="en-US" w:eastAsia="en-US" w:bidi="en-US"/>
      </w:rPr>
    </w:lvl>
    <w:lvl w:ilvl="1" w:tplc="7F8A354E">
      <w:numFmt w:val="bullet"/>
      <w:lvlText w:val="•"/>
      <w:lvlJc w:val="left"/>
      <w:pPr>
        <w:ind w:left="1068" w:hanging="244"/>
      </w:pPr>
      <w:rPr>
        <w:rFonts w:hint="default"/>
        <w:lang w:val="en-US" w:eastAsia="en-US" w:bidi="en-US"/>
      </w:rPr>
    </w:lvl>
    <w:lvl w:ilvl="2" w:tplc="72F6D16E">
      <w:numFmt w:val="bullet"/>
      <w:lvlText w:val="•"/>
      <w:lvlJc w:val="left"/>
      <w:pPr>
        <w:ind w:left="2016" w:hanging="244"/>
      </w:pPr>
      <w:rPr>
        <w:rFonts w:hint="default"/>
        <w:lang w:val="en-US" w:eastAsia="en-US" w:bidi="en-US"/>
      </w:rPr>
    </w:lvl>
    <w:lvl w:ilvl="3" w:tplc="EDDE15A8">
      <w:numFmt w:val="bullet"/>
      <w:lvlText w:val="•"/>
      <w:lvlJc w:val="left"/>
      <w:pPr>
        <w:ind w:left="2964" w:hanging="244"/>
      </w:pPr>
      <w:rPr>
        <w:rFonts w:hint="default"/>
        <w:lang w:val="en-US" w:eastAsia="en-US" w:bidi="en-US"/>
      </w:rPr>
    </w:lvl>
    <w:lvl w:ilvl="4" w:tplc="437A3274">
      <w:numFmt w:val="bullet"/>
      <w:lvlText w:val="•"/>
      <w:lvlJc w:val="left"/>
      <w:pPr>
        <w:ind w:left="3912" w:hanging="244"/>
      </w:pPr>
      <w:rPr>
        <w:rFonts w:hint="default"/>
        <w:lang w:val="en-US" w:eastAsia="en-US" w:bidi="en-US"/>
      </w:rPr>
    </w:lvl>
    <w:lvl w:ilvl="5" w:tplc="1A76AB6E">
      <w:numFmt w:val="bullet"/>
      <w:lvlText w:val="•"/>
      <w:lvlJc w:val="left"/>
      <w:pPr>
        <w:ind w:left="4860" w:hanging="244"/>
      </w:pPr>
      <w:rPr>
        <w:rFonts w:hint="default"/>
        <w:lang w:val="en-US" w:eastAsia="en-US" w:bidi="en-US"/>
      </w:rPr>
    </w:lvl>
    <w:lvl w:ilvl="6" w:tplc="45F40788">
      <w:numFmt w:val="bullet"/>
      <w:lvlText w:val="•"/>
      <w:lvlJc w:val="left"/>
      <w:pPr>
        <w:ind w:left="5808" w:hanging="244"/>
      </w:pPr>
      <w:rPr>
        <w:rFonts w:hint="default"/>
        <w:lang w:val="en-US" w:eastAsia="en-US" w:bidi="en-US"/>
      </w:rPr>
    </w:lvl>
    <w:lvl w:ilvl="7" w:tplc="57E42BC4">
      <w:numFmt w:val="bullet"/>
      <w:lvlText w:val="•"/>
      <w:lvlJc w:val="left"/>
      <w:pPr>
        <w:ind w:left="6756" w:hanging="244"/>
      </w:pPr>
      <w:rPr>
        <w:rFonts w:hint="default"/>
        <w:lang w:val="en-US" w:eastAsia="en-US" w:bidi="en-US"/>
      </w:rPr>
    </w:lvl>
    <w:lvl w:ilvl="8" w:tplc="85ACB812">
      <w:numFmt w:val="bullet"/>
      <w:lvlText w:val="•"/>
      <w:lvlJc w:val="left"/>
      <w:pPr>
        <w:ind w:left="7704" w:hanging="244"/>
      </w:pPr>
      <w:rPr>
        <w:rFonts w:hint="default"/>
        <w:lang w:val="en-US" w:eastAsia="en-US" w:bidi="en-US"/>
      </w:rPr>
    </w:lvl>
  </w:abstractNum>
  <w:abstractNum w:abstractNumId="3" w15:restartNumberingAfterBreak="0">
    <w:nsid w:val="0F056A11"/>
    <w:multiLevelType w:val="hybridMultilevel"/>
    <w:tmpl w:val="BD7CE746"/>
    <w:lvl w:ilvl="0" w:tplc="FF5AD5BC">
      <w:start w:val="1"/>
      <w:numFmt w:val="upperLetter"/>
      <w:lvlText w:val="(%1)"/>
      <w:lvlJc w:val="left"/>
      <w:pPr>
        <w:ind w:left="125" w:hanging="344"/>
      </w:pPr>
      <w:rPr>
        <w:rFonts w:ascii="Adobe Clean" w:eastAsia="Adobe Clean" w:hAnsi="Adobe Clean" w:cs="Adobe Clean" w:hint="default"/>
        <w:w w:val="91"/>
        <w:sz w:val="20"/>
        <w:szCs w:val="20"/>
        <w:lang w:val="en-US" w:eastAsia="en-US" w:bidi="en-US"/>
      </w:rPr>
    </w:lvl>
    <w:lvl w:ilvl="1" w:tplc="3E2C9D1C">
      <w:numFmt w:val="bullet"/>
      <w:lvlText w:val="•"/>
      <w:lvlJc w:val="left"/>
      <w:pPr>
        <w:ind w:left="1068" w:hanging="344"/>
      </w:pPr>
      <w:rPr>
        <w:rFonts w:hint="default"/>
        <w:lang w:val="en-US" w:eastAsia="en-US" w:bidi="en-US"/>
      </w:rPr>
    </w:lvl>
    <w:lvl w:ilvl="2" w:tplc="E0D01FAC">
      <w:numFmt w:val="bullet"/>
      <w:lvlText w:val="•"/>
      <w:lvlJc w:val="left"/>
      <w:pPr>
        <w:ind w:left="2016" w:hanging="344"/>
      </w:pPr>
      <w:rPr>
        <w:rFonts w:hint="default"/>
        <w:lang w:val="en-US" w:eastAsia="en-US" w:bidi="en-US"/>
      </w:rPr>
    </w:lvl>
    <w:lvl w:ilvl="3" w:tplc="930C9642">
      <w:numFmt w:val="bullet"/>
      <w:lvlText w:val="•"/>
      <w:lvlJc w:val="left"/>
      <w:pPr>
        <w:ind w:left="2964" w:hanging="344"/>
      </w:pPr>
      <w:rPr>
        <w:rFonts w:hint="default"/>
        <w:lang w:val="en-US" w:eastAsia="en-US" w:bidi="en-US"/>
      </w:rPr>
    </w:lvl>
    <w:lvl w:ilvl="4" w:tplc="E8665312">
      <w:numFmt w:val="bullet"/>
      <w:lvlText w:val="•"/>
      <w:lvlJc w:val="left"/>
      <w:pPr>
        <w:ind w:left="3912" w:hanging="344"/>
      </w:pPr>
      <w:rPr>
        <w:rFonts w:hint="default"/>
        <w:lang w:val="en-US" w:eastAsia="en-US" w:bidi="en-US"/>
      </w:rPr>
    </w:lvl>
    <w:lvl w:ilvl="5" w:tplc="3694292C">
      <w:numFmt w:val="bullet"/>
      <w:lvlText w:val="•"/>
      <w:lvlJc w:val="left"/>
      <w:pPr>
        <w:ind w:left="4860" w:hanging="344"/>
      </w:pPr>
      <w:rPr>
        <w:rFonts w:hint="default"/>
        <w:lang w:val="en-US" w:eastAsia="en-US" w:bidi="en-US"/>
      </w:rPr>
    </w:lvl>
    <w:lvl w:ilvl="6" w:tplc="F5AA37B2">
      <w:numFmt w:val="bullet"/>
      <w:lvlText w:val="•"/>
      <w:lvlJc w:val="left"/>
      <w:pPr>
        <w:ind w:left="5808" w:hanging="344"/>
      </w:pPr>
      <w:rPr>
        <w:rFonts w:hint="default"/>
        <w:lang w:val="en-US" w:eastAsia="en-US" w:bidi="en-US"/>
      </w:rPr>
    </w:lvl>
    <w:lvl w:ilvl="7" w:tplc="229E8920">
      <w:numFmt w:val="bullet"/>
      <w:lvlText w:val="•"/>
      <w:lvlJc w:val="left"/>
      <w:pPr>
        <w:ind w:left="6756" w:hanging="344"/>
      </w:pPr>
      <w:rPr>
        <w:rFonts w:hint="default"/>
        <w:lang w:val="en-US" w:eastAsia="en-US" w:bidi="en-US"/>
      </w:rPr>
    </w:lvl>
    <w:lvl w:ilvl="8" w:tplc="FD901C7C">
      <w:numFmt w:val="bullet"/>
      <w:lvlText w:val="•"/>
      <w:lvlJc w:val="left"/>
      <w:pPr>
        <w:ind w:left="7704" w:hanging="344"/>
      </w:pPr>
      <w:rPr>
        <w:rFonts w:hint="default"/>
        <w:lang w:val="en-US" w:eastAsia="en-US" w:bidi="en-US"/>
      </w:rPr>
    </w:lvl>
  </w:abstractNum>
  <w:abstractNum w:abstractNumId="4" w15:restartNumberingAfterBreak="0">
    <w:nsid w:val="1AAE33D5"/>
    <w:multiLevelType w:val="hybridMultilevel"/>
    <w:tmpl w:val="4CD84D7A"/>
    <w:lvl w:ilvl="0" w:tplc="DABA99DA">
      <w:start w:val="1"/>
      <w:numFmt w:val="upperLetter"/>
      <w:lvlText w:val="(%1)"/>
      <w:lvlJc w:val="left"/>
      <w:pPr>
        <w:ind w:left="121" w:hanging="344"/>
      </w:pPr>
      <w:rPr>
        <w:rFonts w:ascii="Adobe Clean" w:eastAsia="Adobe Clean" w:hAnsi="Adobe Clean" w:cs="Adobe Clean" w:hint="default"/>
        <w:w w:val="91"/>
        <w:sz w:val="20"/>
        <w:szCs w:val="20"/>
        <w:lang w:val="en-US" w:eastAsia="en-US" w:bidi="en-US"/>
      </w:rPr>
    </w:lvl>
    <w:lvl w:ilvl="1" w:tplc="A736639A">
      <w:numFmt w:val="bullet"/>
      <w:lvlText w:val="•"/>
      <w:lvlJc w:val="left"/>
      <w:pPr>
        <w:ind w:left="1068" w:hanging="344"/>
      </w:pPr>
      <w:rPr>
        <w:rFonts w:hint="default"/>
        <w:lang w:val="en-US" w:eastAsia="en-US" w:bidi="en-US"/>
      </w:rPr>
    </w:lvl>
    <w:lvl w:ilvl="2" w:tplc="A112C470">
      <w:numFmt w:val="bullet"/>
      <w:lvlText w:val="•"/>
      <w:lvlJc w:val="left"/>
      <w:pPr>
        <w:ind w:left="2016" w:hanging="344"/>
      </w:pPr>
      <w:rPr>
        <w:rFonts w:hint="default"/>
        <w:lang w:val="en-US" w:eastAsia="en-US" w:bidi="en-US"/>
      </w:rPr>
    </w:lvl>
    <w:lvl w:ilvl="3" w:tplc="A788BFE4">
      <w:numFmt w:val="bullet"/>
      <w:lvlText w:val="•"/>
      <w:lvlJc w:val="left"/>
      <w:pPr>
        <w:ind w:left="2964" w:hanging="344"/>
      </w:pPr>
      <w:rPr>
        <w:rFonts w:hint="default"/>
        <w:lang w:val="en-US" w:eastAsia="en-US" w:bidi="en-US"/>
      </w:rPr>
    </w:lvl>
    <w:lvl w:ilvl="4" w:tplc="2362CA18">
      <w:numFmt w:val="bullet"/>
      <w:lvlText w:val="•"/>
      <w:lvlJc w:val="left"/>
      <w:pPr>
        <w:ind w:left="3912" w:hanging="344"/>
      </w:pPr>
      <w:rPr>
        <w:rFonts w:hint="default"/>
        <w:lang w:val="en-US" w:eastAsia="en-US" w:bidi="en-US"/>
      </w:rPr>
    </w:lvl>
    <w:lvl w:ilvl="5" w:tplc="8794BBD6">
      <w:numFmt w:val="bullet"/>
      <w:lvlText w:val="•"/>
      <w:lvlJc w:val="left"/>
      <w:pPr>
        <w:ind w:left="4860" w:hanging="344"/>
      </w:pPr>
      <w:rPr>
        <w:rFonts w:hint="default"/>
        <w:lang w:val="en-US" w:eastAsia="en-US" w:bidi="en-US"/>
      </w:rPr>
    </w:lvl>
    <w:lvl w:ilvl="6" w:tplc="9328F442">
      <w:numFmt w:val="bullet"/>
      <w:lvlText w:val="•"/>
      <w:lvlJc w:val="left"/>
      <w:pPr>
        <w:ind w:left="5808" w:hanging="344"/>
      </w:pPr>
      <w:rPr>
        <w:rFonts w:hint="default"/>
        <w:lang w:val="en-US" w:eastAsia="en-US" w:bidi="en-US"/>
      </w:rPr>
    </w:lvl>
    <w:lvl w:ilvl="7" w:tplc="31CCF0CA">
      <w:numFmt w:val="bullet"/>
      <w:lvlText w:val="•"/>
      <w:lvlJc w:val="left"/>
      <w:pPr>
        <w:ind w:left="6756" w:hanging="344"/>
      </w:pPr>
      <w:rPr>
        <w:rFonts w:hint="default"/>
        <w:lang w:val="en-US" w:eastAsia="en-US" w:bidi="en-US"/>
      </w:rPr>
    </w:lvl>
    <w:lvl w:ilvl="8" w:tplc="00AC02AE">
      <w:numFmt w:val="bullet"/>
      <w:lvlText w:val="•"/>
      <w:lvlJc w:val="left"/>
      <w:pPr>
        <w:ind w:left="7704" w:hanging="344"/>
      </w:pPr>
      <w:rPr>
        <w:rFonts w:hint="default"/>
        <w:lang w:val="en-US" w:eastAsia="en-US" w:bidi="en-US"/>
      </w:rPr>
    </w:lvl>
  </w:abstractNum>
  <w:abstractNum w:abstractNumId="5" w15:restartNumberingAfterBreak="0">
    <w:nsid w:val="231C141E"/>
    <w:multiLevelType w:val="hybridMultilevel"/>
    <w:tmpl w:val="DB6A0D8E"/>
    <w:lvl w:ilvl="0" w:tplc="727A358A">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522E18C0">
      <w:numFmt w:val="bullet"/>
      <w:lvlText w:val="•"/>
      <w:lvlJc w:val="left"/>
      <w:pPr>
        <w:ind w:left="1068" w:hanging="244"/>
      </w:pPr>
      <w:rPr>
        <w:rFonts w:hint="default"/>
        <w:lang w:val="en-US" w:eastAsia="en-US" w:bidi="en-US"/>
      </w:rPr>
    </w:lvl>
    <w:lvl w:ilvl="2" w:tplc="CA5CA004">
      <w:numFmt w:val="bullet"/>
      <w:lvlText w:val="•"/>
      <w:lvlJc w:val="left"/>
      <w:pPr>
        <w:ind w:left="2016" w:hanging="244"/>
      </w:pPr>
      <w:rPr>
        <w:rFonts w:hint="default"/>
        <w:lang w:val="en-US" w:eastAsia="en-US" w:bidi="en-US"/>
      </w:rPr>
    </w:lvl>
    <w:lvl w:ilvl="3" w:tplc="31E0CEBA">
      <w:numFmt w:val="bullet"/>
      <w:lvlText w:val="•"/>
      <w:lvlJc w:val="left"/>
      <w:pPr>
        <w:ind w:left="2964" w:hanging="244"/>
      </w:pPr>
      <w:rPr>
        <w:rFonts w:hint="default"/>
        <w:lang w:val="en-US" w:eastAsia="en-US" w:bidi="en-US"/>
      </w:rPr>
    </w:lvl>
    <w:lvl w:ilvl="4" w:tplc="51907E58">
      <w:numFmt w:val="bullet"/>
      <w:lvlText w:val="•"/>
      <w:lvlJc w:val="left"/>
      <w:pPr>
        <w:ind w:left="3912" w:hanging="244"/>
      </w:pPr>
      <w:rPr>
        <w:rFonts w:hint="default"/>
        <w:lang w:val="en-US" w:eastAsia="en-US" w:bidi="en-US"/>
      </w:rPr>
    </w:lvl>
    <w:lvl w:ilvl="5" w:tplc="9294D6FE">
      <w:numFmt w:val="bullet"/>
      <w:lvlText w:val="•"/>
      <w:lvlJc w:val="left"/>
      <w:pPr>
        <w:ind w:left="4860" w:hanging="244"/>
      </w:pPr>
      <w:rPr>
        <w:rFonts w:hint="default"/>
        <w:lang w:val="en-US" w:eastAsia="en-US" w:bidi="en-US"/>
      </w:rPr>
    </w:lvl>
    <w:lvl w:ilvl="6" w:tplc="4E48A948">
      <w:numFmt w:val="bullet"/>
      <w:lvlText w:val="•"/>
      <w:lvlJc w:val="left"/>
      <w:pPr>
        <w:ind w:left="5808" w:hanging="244"/>
      </w:pPr>
      <w:rPr>
        <w:rFonts w:hint="default"/>
        <w:lang w:val="en-US" w:eastAsia="en-US" w:bidi="en-US"/>
      </w:rPr>
    </w:lvl>
    <w:lvl w:ilvl="7" w:tplc="B816C172">
      <w:numFmt w:val="bullet"/>
      <w:lvlText w:val="•"/>
      <w:lvlJc w:val="left"/>
      <w:pPr>
        <w:ind w:left="6756" w:hanging="244"/>
      </w:pPr>
      <w:rPr>
        <w:rFonts w:hint="default"/>
        <w:lang w:val="en-US" w:eastAsia="en-US" w:bidi="en-US"/>
      </w:rPr>
    </w:lvl>
    <w:lvl w:ilvl="8" w:tplc="E7E6E99A">
      <w:numFmt w:val="bullet"/>
      <w:lvlText w:val="•"/>
      <w:lvlJc w:val="left"/>
      <w:pPr>
        <w:ind w:left="7704" w:hanging="244"/>
      </w:pPr>
      <w:rPr>
        <w:rFonts w:hint="default"/>
        <w:lang w:val="en-US" w:eastAsia="en-US" w:bidi="en-US"/>
      </w:rPr>
    </w:lvl>
  </w:abstractNum>
  <w:abstractNum w:abstractNumId="6" w15:restartNumberingAfterBreak="0">
    <w:nsid w:val="26293829"/>
    <w:multiLevelType w:val="hybridMultilevel"/>
    <w:tmpl w:val="9658555A"/>
    <w:lvl w:ilvl="0" w:tplc="DF80EC24">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AC769572">
      <w:numFmt w:val="bullet"/>
      <w:lvlText w:val="•"/>
      <w:lvlJc w:val="left"/>
      <w:pPr>
        <w:ind w:left="1068" w:hanging="360"/>
      </w:pPr>
      <w:rPr>
        <w:rFonts w:hint="default"/>
        <w:lang w:val="en-US" w:eastAsia="en-US" w:bidi="en-US"/>
      </w:rPr>
    </w:lvl>
    <w:lvl w:ilvl="2" w:tplc="DD1C0350">
      <w:numFmt w:val="bullet"/>
      <w:lvlText w:val="•"/>
      <w:lvlJc w:val="left"/>
      <w:pPr>
        <w:ind w:left="2016" w:hanging="360"/>
      </w:pPr>
      <w:rPr>
        <w:rFonts w:hint="default"/>
        <w:lang w:val="en-US" w:eastAsia="en-US" w:bidi="en-US"/>
      </w:rPr>
    </w:lvl>
    <w:lvl w:ilvl="3" w:tplc="8B34B778">
      <w:numFmt w:val="bullet"/>
      <w:lvlText w:val="•"/>
      <w:lvlJc w:val="left"/>
      <w:pPr>
        <w:ind w:left="2964" w:hanging="360"/>
      </w:pPr>
      <w:rPr>
        <w:rFonts w:hint="default"/>
        <w:lang w:val="en-US" w:eastAsia="en-US" w:bidi="en-US"/>
      </w:rPr>
    </w:lvl>
    <w:lvl w:ilvl="4" w:tplc="090C7A46">
      <w:numFmt w:val="bullet"/>
      <w:lvlText w:val="•"/>
      <w:lvlJc w:val="left"/>
      <w:pPr>
        <w:ind w:left="3912" w:hanging="360"/>
      </w:pPr>
      <w:rPr>
        <w:rFonts w:hint="default"/>
        <w:lang w:val="en-US" w:eastAsia="en-US" w:bidi="en-US"/>
      </w:rPr>
    </w:lvl>
    <w:lvl w:ilvl="5" w:tplc="470E54E6">
      <w:numFmt w:val="bullet"/>
      <w:lvlText w:val="•"/>
      <w:lvlJc w:val="left"/>
      <w:pPr>
        <w:ind w:left="4860" w:hanging="360"/>
      </w:pPr>
      <w:rPr>
        <w:rFonts w:hint="default"/>
        <w:lang w:val="en-US" w:eastAsia="en-US" w:bidi="en-US"/>
      </w:rPr>
    </w:lvl>
    <w:lvl w:ilvl="6" w:tplc="57945778">
      <w:numFmt w:val="bullet"/>
      <w:lvlText w:val="•"/>
      <w:lvlJc w:val="left"/>
      <w:pPr>
        <w:ind w:left="5808" w:hanging="360"/>
      </w:pPr>
      <w:rPr>
        <w:rFonts w:hint="default"/>
        <w:lang w:val="en-US" w:eastAsia="en-US" w:bidi="en-US"/>
      </w:rPr>
    </w:lvl>
    <w:lvl w:ilvl="7" w:tplc="F4143680">
      <w:numFmt w:val="bullet"/>
      <w:lvlText w:val="•"/>
      <w:lvlJc w:val="left"/>
      <w:pPr>
        <w:ind w:left="6756" w:hanging="360"/>
      </w:pPr>
      <w:rPr>
        <w:rFonts w:hint="default"/>
        <w:lang w:val="en-US" w:eastAsia="en-US" w:bidi="en-US"/>
      </w:rPr>
    </w:lvl>
    <w:lvl w:ilvl="8" w:tplc="2150832C">
      <w:numFmt w:val="bullet"/>
      <w:lvlText w:val="•"/>
      <w:lvlJc w:val="left"/>
      <w:pPr>
        <w:ind w:left="7704" w:hanging="360"/>
      </w:pPr>
      <w:rPr>
        <w:rFonts w:hint="default"/>
        <w:lang w:val="en-US" w:eastAsia="en-US" w:bidi="en-US"/>
      </w:rPr>
    </w:lvl>
  </w:abstractNum>
  <w:abstractNum w:abstractNumId="7" w15:restartNumberingAfterBreak="0">
    <w:nsid w:val="27E9463F"/>
    <w:multiLevelType w:val="hybridMultilevel"/>
    <w:tmpl w:val="69B012FC"/>
    <w:lvl w:ilvl="0" w:tplc="BD306042">
      <w:start w:val="1"/>
      <w:numFmt w:val="upperLetter"/>
      <w:lvlText w:val="(%1)"/>
      <w:lvlJc w:val="left"/>
      <w:pPr>
        <w:ind w:left="483" w:hanging="360"/>
      </w:pPr>
      <w:rPr>
        <w:rFonts w:ascii="Adobe Clean" w:eastAsia="Adobe Clean" w:hAnsi="Adobe Clean" w:cs="Adobe Clean" w:hint="default"/>
        <w:w w:val="95"/>
        <w:sz w:val="20"/>
        <w:szCs w:val="20"/>
        <w:lang w:val="en-US" w:eastAsia="en-US" w:bidi="en-US"/>
      </w:rPr>
    </w:lvl>
    <w:lvl w:ilvl="1" w:tplc="32C6219C">
      <w:numFmt w:val="bullet"/>
      <w:lvlText w:val="•"/>
      <w:lvlJc w:val="left"/>
      <w:pPr>
        <w:ind w:left="1392" w:hanging="360"/>
      </w:pPr>
      <w:rPr>
        <w:rFonts w:hint="default"/>
        <w:lang w:val="en-US" w:eastAsia="en-US" w:bidi="en-US"/>
      </w:rPr>
    </w:lvl>
    <w:lvl w:ilvl="2" w:tplc="A3740D76">
      <w:numFmt w:val="bullet"/>
      <w:lvlText w:val="•"/>
      <w:lvlJc w:val="left"/>
      <w:pPr>
        <w:ind w:left="2304" w:hanging="360"/>
      </w:pPr>
      <w:rPr>
        <w:rFonts w:hint="default"/>
        <w:lang w:val="en-US" w:eastAsia="en-US" w:bidi="en-US"/>
      </w:rPr>
    </w:lvl>
    <w:lvl w:ilvl="3" w:tplc="C584FA2E">
      <w:numFmt w:val="bullet"/>
      <w:lvlText w:val="•"/>
      <w:lvlJc w:val="left"/>
      <w:pPr>
        <w:ind w:left="3216" w:hanging="360"/>
      </w:pPr>
      <w:rPr>
        <w:rFonts w:hint="default"/>
        <w:lang w:val="en-US" w:eastAsia="en-US" w:bidi="en-US"/>
      </w:rPr>
    </w:lvl>
    <w:lvl w:ilvl="4" w:tplc="53960D88">
      <w:numFmt w:val="bullet"/>
      <w:lvlText w:val="•"/>
      <w:lvlJc w:val="left"/>
      <w:pPr>
        <w:ind w:left="4128" w:hanging="360"/>
      </w:pPr>
      <w:rPr>
        <w:rFonts w:hint="default"/>
        <w:lang w:val="en-US" w:eastAsia="en-US" w:bidi="en-US"/>
      </w:rPr>
    </w:lvl>
    <w:lvl w:ilvl="5" w:tplc="8E5844F6">
      <w:numFmt w:val="bullet"/>
      <w:lvlText w:val="•"/>
      <w:lvlJc w:val="left"/>
      <w:pPr>
        <w:ind w:left="5040" w:hanging="360"/>
      </w:pPr>
      <w:rPr>
        <w:rFonts w:hint="default"/>
        <w:lang w:val="en-US" w:eastAsia="en-US" w:bidi="en-US"/>
      </w:rPr>
    </w:lvl>
    <w:lvl w:ilvl="6" w:tplc="E1F29570">
      <w:numFmt w:val="bullet"/>
      <w:lvlText w:val="•"/>
      <w:lvlJc w:val="left"/>
      <w:pPr>
        <w:ind w:left="5952" w:hanging="360"/>
      </w:pPr>
      <w:rPr>
        <w:rFonts w:hint="default"/>
        <w:lang w:val="en-US" w:eastAsia="en-US" w:bidi="en-US"/>
      </w:rPr>
    </w:lvl>
    <w:lvl w:ilvl="7" w:tplc="903846DA">
      <w:numFmt w:val="bullet"/>
      <w:lvlText w:val="•"/>
      <w:lvlJc w:val="left"/>
      <w:pPr>
        <w:ind w:left="6864" w:hanging="360"/>
      </w:pPr>
      <w:rPr>
        <w:rFonts w:hint="default"/>
        <w:lang w:val="en-US" w:eastAsia="en-US" w:bidi="en-US"/>
      </w:rPr>
    </w:lvl>
    <w:lvl w:ilvl="8" w:tplc="87B818AE">
      <w:numFmt w:val="bullet"/>
      <w:lvlText w:val="•"/>
      <w:lvlJc w:val="left"/>
      <w:pPr>
        <w:ind w:left="7776" w:hanging="360"/>
      </w:pPr>
      <w:rPr>
        <w:rFonts w:hint="default"/>
        <w:lang w:val="en-US" w:eastAsia="en-US" w:bidi="en-US"/>
      </w:rPr>
    </w:lvl>
  </w:abstractNum>
  <w:abstractNum w:abstractNumId="8" w15:restartNumberingAfterBreak="0">
    <w:nsid w:val="2F1447E9"/>
    <w:multiLevelType w:val="hybridMultilevel"/>
    <w:tmpl w:val="E9E8F804"/>
    <w:lvl w:ilvl="0" w:tplc="4BB49080">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196A5AAC">
      <w:numFmt w:val="bullet"/>
      <w:lvlText w:val="•"/>
      <w:lvlJc w:val="left"/>
      <w:pPr>
        <w:ind w:left="1068" w:hanging="344"/>
      </w:pPr>
      <w:rPr>
        <w:rFonts w:hint="default"/>
        <w:lang w:val="en-US" w:eastAsia="en-US" w:bidi="en-US"/>
      </w:rPr>
    </w:lvl>
    <w:lvl w:ilvl="2" w:tplc="D3726506">
      <w:numFmt w:val="bullet"/>
      <w:lvlText w:val="•"/>
      <w:lvlJc w:val="left"/>
      <w:pPr>
        <w:ind w:left="2016" w:hanging="344"/>
      </w:pPr>
      <w:rPr>
        <w:rFonts w:hint="default"/>
        <w:lang w:val="en-US" w:eastAsia="en-US" w:bidi="en-US"/>
      </w:rPr>
    </w:lvl>
    <w:lvl w:ilvl="3" w:tplc="0060C32C">
      <w:numFmt w:val="bullet"/>
      <w:lvlText w:val="•"/>
      <w:lvlJc w:val="left"/>
      <w:pPr>
        <w:ind w:left="2964" w:hanging="344"/>
      </w:pPr>
      <w:rPr>
        <w:rFonts w:hint="default"/>
        <w:lang w:val="en-US" w:eastAsia="en-US" w:bidi="en-US"/>
      </w:rPr>
    </w:lvl>
    <w:lvl w:ilvl="4" w:tplc="073A7658">
      <w:numFmt w:val="bullet"/>
      <w:lvlText w:val="•"/>
      <w:lvlJc w:val="left"/>
      <w:pPr>
        <w:ind w:left="3912" w:hanging="344"/>
      </w:pPr>
      <w:rPr>
        <w:rFonts w:hint="default"/>
        <w:lang w:val="en-US" w:eastAsia="en-US" w:bidi="en-US"/>
      </w:rPr>
    </w:lvl>
    <w:lvl w:ilvl="5" w:tplc="908E0438">
      <w:numFmt w:val="bullet"/>
      <w:lvlText w:val="•"/>
      <w:lvlJc w:val="left"/>
      <w:pPr>
        <w:ind w:left="4860" w:hanging="344"/>
      </w:pPr>
      <w:rPr>
        <w:rFonts w:hint="default"/>
        <w:lang w:val="en-US" w:eastAsia="en-US" w:bidi="en-US"/>
      </w:rPr>
    </w:lvl>
    <w:lvl w:ilvl="6" w:tplc="0FC08C7A">
      <w:numFmt w:val="bullet"/>
      <w:lvlText w:val="•"/>
      <w:lvlJc w:val="left"/>
      <w:pPr>
        <w:ind w:left="5808" w:hanging="344"/>
      </w:pPr>
      <w:rPr>
        <w:rFonts w:hint="default"/>
        <w:lang w:val="en-US" w:eastAsia="en-US" w:bidi="en-US"/>
      </w:rPr>
    </w:lvl>
    <w:lvl w:ilvl="7" w:tplc="86EEC658">
      <w:numFmt w:val="bullet"/>
      <w:lvlText w:val="•"/>
      <w:lvlJc w:val="left"/>
      <w:pPr>
        <w:ind w:left="6756" w:hanging="344"/>
      </w:pPr>
      <w:rPr>
        <w:rFonts w:hint="default"/>
        <w:lang w:val="en-US" w:eastAsia="en-US" w:bidi="en-US"/>
      </w:rPr>
    </w:lvl>
    <w:lvl w:ilvl="8" w:tplc="B434C27A">
      <w:numFmt w:val="bullet"/>
      <w:lvlText w:val="•"/>
      <w:lvlJc w:val="left"/>
      <w:pPr>
        <w:ind w:left="7704" w:hanging="344"/>
      </w:pPr>
      <w:rPr>
        <w:rFonts w:hint="default"/>
        <w:lang w:val="en-US" w:eastAsia="en-US" w:bidi="en-US"/>
      </w:rPr>
    </w:lvl>
  </w:abstractNum>
  <w:abstractNum w:abstractNumId="9" w15:restartNumberingAfterBreak="0">
    <w:nsid w:val="337C625C"/>
    <w:multiLevelType w:val="hybridMultilevel"/>
    <w:tmpl w:val="6778EEA6"/>
    <w:lvl w:ilvl="0" w:tplc="0EAC5EA6">
      <w:start w:val="1"/>
      <w:numFmt w:val="decimal"/>
      <w:lvlText w:val="(%1)"/>
      <w:lvlJc w:val="left"/>
      <w:pPr>
        <w:ind w:left="482" w:hanging="360"/>
      </w:pPr>
      <w:rPr>
        <w:rFonts w:ascii="Adobe Clean" w:eastAsia="Adobe Clean" w:hAnsi="Adobe Clean" w:cs="Adobe Clean" w:hint="default"/>
        <w:spacing w:val="-1"/>
        <w:w w:val="99"/>
        <w:sz w:val="20"/>
        <w:szCs w:val="20"/>
        <w:lang w:val="en-US" w:eastAsia="en-US" w:bidi="en-US"/>
      </w:rPr>
    </w:lvl>
    <w:lvl w:ilvl="1" w:tplc="9EB41118">
      <w:numFmt w:val="bullet"/>
      <w:lvlText w:val="•"/>
      <w:lvlJc w:val="left"/>
      <w:pPr>
        <w:ind w:left="1392" w:hanging="360"/>
      </w:pPr>
      <w:rPr>
        <w:rFonts w:hint="default"/>
        <w:lang w:val="en-US" w:eastAsia="en-US" w:bidi="en-US"/>
      </w:rPr>
    </w:lvl>
    <w:lvl w:ilvl="2" w:tplc="20F85126">
      <w:numFmt w:val="bullet"/>
      <w:lvlText w:val="•"/>
      <w:lvlJc w:val="left"/>
      <w:pPr>
        <w:ind w:left="2304" w:hanging="360"/>
      </w:pPr>
      <w:rPr>
        <w:rFonts w:hint="default"/>
        <w:lang w:val="en-US" w:eastAsia="en-US" w:bidi="en-US"/>
      </w:rPr>
    </w:lvl>
    <w:lvl w:ilvl="3" w:tplc="7FCAE258">
      <w:numFmt w:val="bullet"/>
      <w:lvlText w:val="•"/>
      <w:lvlJc w:val="left"/>
      <w:pPr>
        <w:ind w:left="3216" w:hanging="360"/>
      </w:pPr>
      <w:rPr>
        <w:rFonts w:hint="default"/>
        <w:lang w:val="en-US" w:eastAsia="en-US" w:bidi="en-US"/>
      </w:rPr>
    </w:lvl>
    <w:lvl w:ilvl="4" w:tplc="04405F94">
      <w:numFmt w:val="bullet"/>
      <w:lvlText w:val="•"/>
      <w:lvlJc w:val="left"/>
      <w:pPr>
        <w:ind w:left="4128" w:hanging="360"/>
      </w:pPr>
      <w:rPr>
        <w:rFonts w:hint="default"/>
        <w:lang w:val="en-US" w:eastAsia="en-US" w:bidi="en-US"/>
      </w:rPr>
    </w:lvl>
    <w:lvl w:ilvl="5" w:tplc="426486CE">
      <w:numFmt w:val="bullet"/>
      <w:lvlText w:val="•"/>
      <w:lvlJc w:val="left"/>
      <w:pPr>
        <w:ind w:left="5040" w:hanging="360"/>
      </w:pPr>
      <w:rPr>
        <w:rFonts w:hint="default"/>
        <w:lang w:val="en-US" w:eastAsia="en-US" w:bidi="en-US"/>
      </w:rPr>
    </w:lvl>
    <w:lvl w:ilvl="6" w:tplc="FD322C38">
      <w:numFmt w:val="bullet"/>
      <w:lvlText w:val="•"/>
      <w:lvlJc w:val="left"/>
      <w:pPr>
        <w:ind w:left="5952" w:hanging="360"/>
      </w:pPr>
      <w:rPr>
        <w:rFonts w:hint="default"/>
        <w:lang w:val="en-US" w:eastAsia="en-US" w:bidi="en-US"/>
      </w:rPr>
    </w:lvl>
    <w:lvl w:ilvl="7" w:tplc="C84ECFFC">
      <w:numFmt w:val="bullet"/>
      <w:lvlText w:val="•"/>
      <w:lvlJc w:val="left"/>
      <w:pPr>
        <w:ind w:left="6864" w:hanging="360"/>
      </w:pPr>
      <w:rPr>
        <w:rFonts w:hint="default"/>
        <w:lang w:val="en-US" w:eastAsia="en-US" w:bidi="en-US"/>
      </w:rPr>
    </w:lvl>
    <w:lvl w:ilvl="8" w:tplc="9326B508">
      <w:numFmt w:val="bullet"/>
      <w:lvlText w:val="•"/>
      <w:lvlJc w:val="left"/>
      <w:pPr>
        <w:ind w:left="7776" w:hanging="360"/>
      </w:pPr>
      <w:rPr>
        <w:rFonts w:hint="default"/>
        <w:lang w:val="en-US" w:eastAsia="en-US" w:bidi="en-US"/>
      </w:rPr>
    </w:lvl>
  </w:abstractNum>
  <w:abstractNum w:abstractNumId="10" w15:restartNumberingAfterBreak="0">
    <w:nsid w:val="3B0562E0"/>
    <w:multiLevelType w:val="hybridMultilevel"/>
    <w:tmpl w:val="FCC6C61A"/>
    <w:lvl w:ilvl="0" w:tplc="58009400">
      <w:start w:val="1"/>
      <w:numFmt w:val="decimal"/>
      <w:lvlText w:val="(%1)"/>
      <w:lvlJc w:val="left"/>
      <w:pPr>
        <w:ind w:left="121" w:hanging="244"/>
      </w:pPr>
      <w:rPr>
        <w:rFonts w:ascii="Adobe Clean" w:eastAsia="Adobe Clean" w:hAnsi="Adobe Clean" w:cs="Adobe Clean" w:hint="default"/>
        <w:spacing w:val="-1"/>
        <w:w w:val="98"/>
        <w:sz w:val="20"/>
        <w:szCs w:val="20"/>
        <w:lang w:val="en-US" w:eastAsia="en-US" w:bidi="en-US"/>
      </w:rPr>
    </w:lvl>
    <w:lvl w:ilvl="1" w:tplc="63A083D4">
      <w:numFmt w:val="bullet"/>
      <w:lvlText w:val="•"/>
      <w:lvlJc w:val="left"/>
      <w:pPr>
        <w:ind w:left="1068" w:hanging="244"/>
      </w:pPr>
      <w:rPr>
        <w:rFonts w:hint="default"/>
        <w:lang w:val="en-US" w:eastAsia="en-US" w:bidi="en-US"/>
      </w:rPr>
    </w:lvl>
    <w:lvl w:ilvl="2" w:tplc="CC7E7CEA">
      <w:numFmt w:val="bullet"/>
      <w:lvlText w:val="•"/>
      <w:lvlJc w:val="left"/>
      <w:pPr>
        <w:ind w:left="2016" w:hanging="244"/>
      </w:pPr>
      <w:rPr>
        <w:rFonts w:hint="default"/>
        <w:lang w:val="en-US" w:eastAsia="en-US" w:bidi="en-US"/>
      </w:rPr>
    </w:lvl>
    <w:lvl w:ilvl="3" w:tplc="B958166A">
      <w:numFmt w:val="bullet"/>
      <w:lvlText w:val="•"/>
      <w:lvlJc w:val="left"/>
      <w:pPr>
        <w:ind w:left="2964" w:hanging="244"/>
      </w:pPr>
      <w:rPr>
        <w:rFonts w:hint="default"/>
        <w:lang w:val="en-US" w:eastAsia="en-US" w:bidi="en-US"/>
      </w:rPr>
    </w:lvl>
    <w:lvl w:ilvl="4" w:tplc="26FCF616">
      <w:numFmt w:val="bullet"/>
      <w:lvlText w:val="•"/>
      <w:lvlJc w:val="left"/>
      <w:pPr>
        <w:ind w:left="3912" w:hanging="244"/>
      </w:pPr>
      <w:rPr>
        <w:rFonts w:hint="default"/>
        <w:lang w:val="en-US" w:eastAsia="en-US" w:bidi="en-US"/>
      </w:rPr>
    </w:lvl>
    <w:lvl w:ilvl="5" w:tplc="4A1C99CE">
      <w:numFmt w:val="bullet"/>
      <w:lvlText w:val="•"/>
      <w:lvlJc w:val="left"/>
      <w:pPr>
        <w:ind w:left="4860" w:hanging="244"/>
      </w:pPr>
      <w:rPr>
        <w:rFonts w:hint="default"/>
        <w:lang w:val="en-US" w:eastAsia="en-US" w:bidi="en-US"/>
      </w:rPr>
    </w:lvl>
    <w:lvl w:ilvl="6" w:tplc="0F046596">
      <w:numFmt w:val="bullet"/>
      <w:lvlText w:val="•"/>
      <w:lvlJc w:val="left"/>
      <w:pPr>
        <w:ind w:left="5808" w:hanging="244"/>
      </w:pPr>
      <w:rPr>
        <w:rFonts w:hint="default"/>
        <w:lang w:val="en-US" w:eastAsia="en-US" w:bidi="en-US"/>
      </w:rPr>
    </w:lvl>
    <w:lvl w:ilvl="7" w:tplc="C3320280">
      <w:numFmt w:val="bullet"/>
      <w:lvlText w:val="•"/>
      <w:lvlJc w:val="left"/>
      <w:pPr>
        <w:ind w:left="6756" w:hanging="244"/>
      </w:pPr>
      <w:rPr>
        <w:rFonts w:hint="default"/>
        <w:lang w:val="en-US" w:eastAsia="en-US" w:bidi="en-US"/>
      </w:rPr>
    </w:lvl>
    <w:lvl w:ilvl="8" w:tplc="2DA68CDA">
      <w:numFmt w:val="bullet"/>
      <w:lvlText w:val="•"/>
      <w:lvlJc w:val="left"/>
      <w:pPr>
        <w:ind w:left="7704" w:hanging="244"/>
      </w:pPr>
      <w:rPr>
        <w:rFonts w:hint="default"/>
        <w:lang w:val="en-US" w:eastAsia="en-US" w:bidi="en-US"/>
      </w:rPr>
    </w:lvl>
  </w:abstractNum>
  <w:abstractNum w:abstractNumId="11" w15:restartNumberingAfterBreak="0">
    <w:nsid w:val="3C467D2C"/>
    <w:multiLevelType w:val="hybridMultilevel"/>
    <w:tmpl w:val="970E60A2"/>
    <w:lvl w:ilvl="0" w:tplc="8BE680B0">
      <w:start w:val="1"/>
      <w:numFmt w:val="upperLetter"/>
      <w:lvlText w:val="(%1)"/>
      <w:lvlJc w:val="left"/>
      <w:pPr>
        <w:ind w:left="121" w:hanging="361"/>
      </w:pPr>
      <w:rPr>
        <w:rFonts w:ascii="Adobe Clean" w:eastAsia="Adobe Clean" w:hAnsi="Adobe Clean" w:cs="Adobe Clean" w:hint="default"/>
        <w:w w:val="95"/>
        <w:sz w:val="20"/>
        <w:szCs w:val="20"/>
        <w:lang w:val="en-US" w:eastAsia="en-US" w:bidi="en-US"/>
      </w:rPr>
    </w:lvl>
    <w:lvl w:ilvl="1" w:tplc="569ADCCC">
      <w:numFmt w:val="bullet"/>
      <w:lvlText w:val="•"/>
      <w:lvlJc w:val="left"/>
      <w:pPr>
        <w:ind w:left="1068" w:hanging="361"/>
      </w:pPr>
      <w:rPr>
        <w:rFonts w:hint="default"/>
        <w:lang w:val="en-US" w:eastAsia="en-US" w:bidi="en-US"/>
      </w:rPr>
    </w:lvl>
    <w:lvl w:ilvl="2" w:tplc="23E8FE52">
      <w:numFmt w:val="bullet"/>
      <w:lvlText w:val="•"/>
      <w:lvlJc w:val="left"/>
      <w:pPr>
        <w:ind w:left="2016" w:hanging="361"/>
      </w:pPr>
      <w:rPr>
        <w:rFonts w:hint="default"/>
        <w:lang w:val="en-US" w:eastAsia="en-US" w:bidi="en-US"/>
      </w:rPr>
    </w:lvl>
    <w:lvl w:ilvl="3" w:tplc="3554344A">
      <w:numFmt w:val="bullet"/>
      <w:lvlText w:val="•"/>
      <w:lvlJc w:val="left"/>
      <w:pPr>
        <w:ind w:left="2964" w:hanging="361"/>
      </w:pPr>
      <w:rPr>
        <w:rFonts w:hint="default"/>
        <w:lang w:val="en-US" w:eastAsia="en-US" w:bidi="en-US"/>
      </w:rPr>
    </w:lvl>
    <w:lvl w:ilvl="4" w:tplc="6C2678AE">
      <w:numFmt w:val="bullet"/>
      <w:lvlText w:val="•"/>
      <w:lvlJc w:val="left"/>
      <w:pPr>
        <w:ind w:left="3912" w:hanging="361"/>
      </w:pPr>
      <w:rPr>
        <w:rFonts w:hint="default"/>
        <w:lang w:val="en-US" w:eastAsia="en-US" w:bidi="en-US"/>
      </w:rPr>
    </w:lvl>
    <w:lvl w:ilvl="5" w:tplc="23EC780A">
      <w:numFmt w:val="bullet"/>
      <w:lvlText w:val="•"/>
      <w:lvlJc w:val="left"/>
      <w:pPr>
        <w:ind w:left="4860" w:hanging="361"/>
      </w:pPr>
      <w:rPr>
        <w:rFonts w:hint="default"/>
        <w:lang w:val="en-US" w:eastAsia="en-US" w:bidi="en-US"/>
      </w:rPr>
    </w:lvl>
    <w:lvl w:ilvl="6" w:tplc="7E700A78">
      <w:numFmt w:val="bullet"/>
      <w:lvlText w:val="•"/>
      <w:lvlJc w:val="left"/>
      <w:pPr>
        <w:ind w:left="5808" w:hanging="361"/>
      </w:pPr>
      <w:rPr>
        <w:rFonts w:hint="default"/>
        <w:lang w:val="en-US" w:eastAsia="en-US" w:bidi="en-US"/>
      </w:rPr>
    </w:lvl>
    <w:lvl w:ilvl="7" w:tplc="1242E1B0">
      <w:numFmt w:val="bullet"/>
      <w:lvlText w:val="•"/>
      <w:lvlJc w:val="left"/>
      <w:pPr>
        <w:ind w:left="6756" w:hanging="361"/>
      </w:pPr>
      <w:rPr>
        <w:rFonts w:hint="default"/>
        <w:lang w:val="en-US" w:eastAsia="en-US" w:bidi="en-US"/>
      </w:rPr>
    </w:lvl>
    <w:lvl w:ilvl="8" w:tplc="DF86D44C">
      <w:numFmt w:val="bullet"/>
      <w:lvlText w:val="•"/>
      <w:lvlJc w:val="left"/>
      <w:pPr>
        <w:ind w:left="7704" w:hanging="361"/>
      </w:pPr>
      <w:rPr>
        <w:rFonts w:hint="default"/>
        <w:lang w:val="en-US" w:eastAsia="en-US" w:bidi="en-US"/>
      </w:rPr>
    </w:lvl>
  </w:abstractNum>
  <w:abstractNum w:abstractNumId="12" w15:restartNumberingAfterBreak="0">
    <w:nsid w:val="3E557FBE"/>
    <w:multiLevelType w:val="hybridMultilevel"/>
    <w:tmpl w:val="C9ECF57E"/>
    <w:lvl w:ilvl="0" w:tplc="79AC21FC">
      <w:start w:val="1"/>
      <w:numFmt w:val="upperLetter"/>
      <w:lvlText w:val="(%1)"/>
      <w:lvlJc w:val="left"/>
      <w:pPr>
        <w:ind w:left="122" w:hanging="361"/>
      </w:pPr>
      <w:rPr>
        <w:rFonts w:ascii="Adobe Clean" w:eastAsia="Adobe Clean" w:hAnsi="Adobe Clean" w:cs="Adobe Clean" w:hint="default"/>
        <w:w w:val="95"/>
        <w:sz w:val="20"/>
        <w:szCs w:val="20"/>
        <w:lang w:val="en-US" w:eastAsia="en-US" w:bidi="en-US"/>
      </w:rPr>
    </w:lvl>
    <w:lvl w:ilvl="1" w:tplc="2232620E">
      <w:numFmt w:val="bullet"/>
      <w:lvlText w:val="•"/>
      <w:lvlJc w:val="left"/>
      <w:pPr>
        <w:ind w:left="1068" w:hanging="361"/>
      </w:pPr>
      <w:rPr>
        <w:rFonts w:hint="default"/>
        <w:lang w:val="en-US" w:eastAsia="en-US" w:bidi="en-US"/>
      </w:rPr>
    </w:lvl>
    <w:lvl w:ilvl="2" w:tplc="1B701556">
      <w:numFmt w:val="bullet"/>
      <w:lvlText w:val="•"/>
      <w:lvlJc w:val="left"/>
      <w:pPr>
        <w:ind w:left="2016" w:hanging="361"/>
      </w:pPr>
      <w:rPr>
        <w:rFonts w:hint="default"/>
        <w:lang w:val="en-US" w:eastAsia="en-US" w:bidi="en-US"/>
      </w:rPr>
    </w:lvl>
    <w:lvl w:ilvl="3" w:tplc="F5E8505E">
      <w:numFmt w:val="bullet"/>
      <w:lvlText w:val="•"/>
      <w:lvlJc w:val="left"/>
      <w:pPr>
        <w:ind w:left="2964" w:hanging="361"/>
      </w:pPr>
      <w:rPr>
        <w:rFonts w:hint="default"/>
        <w:lang w:val="en-US" w:eastAsia="en-US" w:bidi="en-US"/>
      </w:rPr>
    </w:lvl>
    <w:lvl w:ilvl="4" w:tplc="9C84F9DC">
      <w:numFmt w:val="bullet"/>
      <w:lvlText w:val="•"/>
      <w:lvlJc w:val="left"/>
      <w:pPr>
        <w:ind w:left="3912" w:hanging="361"/>
      </w:pPr>
      <w:rPr>
        <w:rFonts w:hint="default"/>
        <w:lang w:val="en-US" w:eastAsia="en-US" w:bidi="en-US"/>
      </w:rPr>
    </w:lvl>
    <w:lvl w:ilvl="5" w:tplc="18689B48">
      <w:numFmt w:val="bullet"/>
      <w:lvlText w:val="•"/>
      <w:lvlJc w:val="left"/>
      <w:pPr>
        <w:ind w:left="4860" w:hanging="361"/>
      </w:pPr>
      <w:rPr>
        <w:rFonts w:hint="default"/>
        <w:lang w:val="en-US" w:eastAsia="en-US" w:bidi="en-US"/>
      </w:rPr>
    </w:lvl>
    <w:lvl w:ilvl="6" w:tplc="C2DE73CC">
      <w:numFmt w:val="bullet"/>
      <w:lvlText w:val="•"/>
      <w:lvlJc w:val="left"/>
      <w:pPr>
        <w:ind w:left="5808" w:hanging="361"/>
      </w:pPr>
      <w:rPr>
        <w:rFonts w:hint="default"/>
        <w:lang w:val="en-US" w:eastAsia="en-US" w:bidi="en-US"/>
      </w:rPr>
    </w:lvl>
    <w:lvl w:ilvl="7" w:tplc="E3AE261A">
      <w:numFmt w:val="bullet"/>
      <w:lvlText w:val="•"/>
      <w:lvlJc w:val="left"/>
      <w:pPr>
        <w:ind w:left="6756" w:hanging="361"/>
      </w:pPr>
      <w:rPr>
        <w:rFonts w:hint="default"/>
        <w:lang w:val="en-US" w:eastAsia="en-US" w:bidi="en-US"/>
      </w:rPr>
    </w:lvl>
    <w:lvl w:ilvl="8" w:tplc="FBB29516">
      <w:numFmt w:val="bullet"/>
      <w:lvlText w:val="•"/>
      <w:lvlJc w:val="left"/>
      <w:pPr>
        <w:ind w:left="7704" w:hanging="361"/>
      </w:pPr>
      <w:rPr>
        <w:rFonts w:hint="default"/>
        <w:lang w:val="en-US" w:eastAsia="en-US" w:bidi="en-US"/>
      </w:rPr>
    </w:lvl>
  </w:abstractNum>
  <w:abstractNum w:abstractNumId="13" w15:restartNumberingAfterBreak="0">
    <w:nsid w:val="41CF665D"/>
    <w:multiLevelType w:val="hybridMultilevel"/>
    <w:tmpl w:val="B3EAA122"/>
    <w:lvl w:ilvl="0" w:tplc="0900941C">
      <w:start w:val="1"/>
      <w:numFmt w:val="decimal"/>
      <w:lvlText w:val="(%1)"/>
      <w:lvlJc w:val="left"/>
      <w:pPr>
        <w:ind w:left="123" w:hanging="361"/>
      </w:pPr>
      <w:rPr>
        <w:rFonts w:ascii="Adobe Clean" w:eastAsia="Adobe Clean" w:hAnsi="Adobe Clean" w:cs="Adobe Clean" w:hint="default"/>
        <w:spacing w:val="-1"/>
        <w:w w:val="99"/>
        <w:sz w:val="20"/>
        <w:szCs w:val="20"/>
        <w:lang w:val="en-US" w:eastAsia="en-US" w:bidi="en-US"/>
      </w:rPr>
    </w:lvl>
    <w:lvl w:ilvl="1" w:tplc="A1F6E15A">
      <w:numFmt w:val="bullet"/>
      <w:lvlText w:val="•"/>
      <w:lvlJc w:val="left"/>
      <w:pPr>
        <w:ind w:left="1068" w:hanging="361"/>
      </w:pPr>
      <w:rPr>
        <w:rFonts w:hint="default"/>
        <w:lang w:val="en-US" w:eastAsia="en-US" w:bidi="en-US"/>
      </w:rPr>
    </w:lvl>
    <w:lvl w:ilvl="2" w:tplc="BE6A874E">
      <w:numFmt w:val="bullet"/>
      <w:lvlText w:val="•"/>
      <w:lvlJc w:val="left"/>
      <w:pPr>
        <w:ind w:left="2016" w:hanging="361"/>
      </w:pPr>
      <w:rPr>
        <w:rFonts w:hint="default"/>
        <w:lang w:val="en-US" w:eastAsia="en-US" w:bidi="en-US"/>
      </w:rPr>
    </w:lvl>
    <w:lvl w:ilvl="3" w:tplc="39B06B96">
      <w:numFmt w:val="bullet"/>
      <w:lvlText w:val="•"/>
      <w:lvlJc w:val="left"/>
      <w:pPr>
        <w:ind w:left="2964" w:hanging="361"/>
      </w:pPr>
      <w:rPr>
        <w:rFonts w:hint="default"/>
        <w:lang w:val="en-US" w:eastAsia="en-US" w:bidi="en-US"/>
      </w:rPr>
    </w:lvl>
    <w:lvl w:ilvl="4" w:tplc="DC6002B8">
      <w:numFmt w:val="bullet"/>
      <w:lvlText w:val="•"/>
      <w:lvlJc w:val="left"/>
      <w:pPr>
        <w:ind w:left="3912" w:hanging="361"/>
      </w:pPr>
      <w:rPr>
        <w:rFonts w:hint="default"/>
        <w:lang w:val="en-US" w:eastAsia="en-US" w:bidi="en-US"/>
      </w:rPr>
    </w:lvl>
    <w:lvl w:ilvl="5" w:tplc="AF3AB196">
      <w:numFmt w:val="bullet"/>
      <w:lvlText w:val="•"/>
      <w:lvlJc w:val="left"/>
      <w:pPr>
        <w:ind w:left="4860" w:hanging="361"/>
      </w:pPr>
      <w:rPr>
        <w:rFonts w:hint="default"/>
        <w:lang w:val="en-US" w:eastAsia="en-US" w:bidi="en-US"/>
      </w:rPr>
    </w:lvl>
    <w:lvl w:ilvl="6" w:tplc="448ACE12">
      <w:numFmt w:val="bullet"/>
      <w:lvlText w:val="•"/>
      <w:lvlJc w:val="left"/>
      <w:pPr>
        <w:ind w:left="5808" w:hanging="361"/>
      </w:pPr>
      <w:rPr>
        <w:rFonts w:hint="default"/>
        <w:lang w:val="en-US" w:eastAsia="en-US" w:bidi="en-US"/>
      </w:rPr>
    </w:lvl>
    <w:lvl w:ilvl="7" w:tplc="45E8570A">
      <w:numFmt w:val="bullet"/>
      <w:lvlText w:val="•"/>
      <w:lvlJc w:val="left"/>
      <w:pPr>
        <w:ind w:left="6756" w:hanging="361"/>
      </w:pPr>
      <w:rPr>
        <w:rFonts w:hint="default"/>
        <w:lang w:val="en-US" w:eastAsia="en-US" w:bidi="en-US"/>
      </w:rPr>
    </w:lvl>
    <w:lvl w:ilvl="8" w:tplc="96002866">
      <w:numFmt w:val="bullet"/>
      <w:lvlText w:val="•"/>
      <w:lvlJc w:val="left"/>
      <w:pPr>
        <w:ind w:left="7704" w:hanging="361"/>
      </w:pPr>
      <w:rPr>
        <w:rFonts w:hint="default"/>
        <w:lang w:val="en-US" w:eastAsia="en-US" w:bidi="en-US"/>
      </w:rPr>
    </w:lvl>
  </w:abstractNum>
  <w:abstractNum w:abstractNumId="14" w15:restartNumberingAfterBreak="0">
    <w:nsid w:val="46FD29FD"/>
    <w:multiLevelType w:val="hybridMultilevel"/>
    <w:tmpl w:val="F4B0AF62"/>
    <w:lvl w:ilvl="0" w:tplc="ED9865A4">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A000BF12">
      <w:numFmt w:val="bullet"/>
      <w:lvlText w:val="•"/>
      <w:lvlJc w:val="left"/>
      <w:pPr>
        <w:ind w:left="1068" w:hanging="244"/>
      </w:pPr>
      <w:rPr>
        <w:rFonts w:hint="default"/>
        <w:lang w:val="en-US" w:eastAsia="en-US" w:bidi="en-US"/>
      </w:rPr>
    </w:lvl>
    <w:lvl w:ilvl="2" w:tplc="CBE489C6">
      <w:numFmt w:val="bullet"/>
      <w:lvlText w:val="•"/>
      <w:lvlJc w:val="left"/>
      <w:pPr>
        <w:ind w:left="2016" w:hanging="244"/>
      </w:pPr>
      <w:rPr>
        <w:rFonts w:hint="default"/>
        <w:lang w:val="en-US" w:eastAsia="en-US" w:bidi="en-US"/>
      </w:rPr>
    </w:lvl>
    <w:lvl w:ilvl="3" w:tplc="D0A87AAC">
      <w:numFmt w:val="bullet"/>
      <w:lvlText w:val="•"/>
      <w:lvlJc w:val="left"/>
      <w:pPr>
        <w:ind w:left="2964" w:hanging="244"/>
      </w:pPr>
      <w:rPr>
        <w:rFonts w:hint="default"/>
        <w:lang w:val="en-US" w:eastAsia="en-US" w:bidi="en-US"/>
      </w:rPr>
    </w:lvl>
    <w:lvl w:ilvl="4" w:tplc="BEA43CF2">
      <w:numFmt w:val="bullet"/>
      <w:lvlText w:val="•"/>
      <w:lvlJc w:val="left"/>
      <w:pPr>
        <w:ind w:left="3912" w:hanging="244"/>
      </w:pPr>
      <w:rPr>
        <w:rFonts w:hint="default"/>
        <w:lang w:val="en-US" w:eastAsia="en-US" w:bidi="en-US"/>
      </w:rPr>
    </w:lvl>
    <w:lvl w:ilvl="5" w:tplc="8F341FCA">
      <w:numFmt w:val="bullet"/>
      <w:lvlText w:val="•"/>
      <w:lvlJc w:val="left"/>
      <w:pPr>
        <w:ind w:left="4860" w:hanging="244"/>
      </w:pPr>
      <w:rPr>
        <w:rFonts w:hint="default"/>
        <w:lang w:val="en-US" w:eastAsia="en-US" w:bidi="en-US"/>
      </w:rPr>
    </w:lvl>
    <w:lvl w:ilvl="6" w:tplc="0B78368C">
      <w:numFmt w:val="bullet"/>
      <w:lvlText w:val="•"/>
      <w:lvlJc w:val="left"/>
      <w:pPr>
        <w:ind w:left="5808" w:hanging="244"/>
      </w:pPr>
      <w:rPr>
        <w:rFonts w:hint="default"/>
        <w:lang w:val="en-US" w:eastAsia="en-US" w:bidi="en-US"/>
      </w:rPr>
    </w:lvl>
    <w:lvl w:ilvl="7" w:tplc="0A4A0C58">
      <w:numFmt w:val="bullet"/>
      <w:lvlText w:val="•"/>
      <w:lvlJc w:val="left"/>
      <w:pPr>
        <w:ind w:left="6756" w:hanging="244"/>
      </w:pPr>
      <w:rPr>
        <w:rFonts w:hint="default"/>
        <w:lang w:val="en-US" w:eastAsia="en-US" w:bidi="en-US"/>
      </w:rPr>
    </w:lvl>
    <w:lvl w:ilvl="8" w:tplc="FB22FD14">
      <w:numFmt w:val="bullet"/>
      <w:lvlText w:val="•"/>
      <w:lvlJc w:val="left"/>
      <w:pPr>
        <w:ind w:left="7704" w:hanging="244"/>
      </w:pPr>
      <w:rPr>
        <w:rFonts w:hint="default"/>
        <w:lang w:val="en-US" w:eastAsia="en-US" w:bidi="en-US"/>
      </w:rPr>
    </w:lvl>
  </w:abstractNum>
  <w:abstractNum w:abstractNumId="15" w15:restartNumberingAfterBreak="0">
    <w:nsid w:val="4ECE69D6"/>
    <w:multiLevelType w:val="hybridMultilevel"/>
    <w:tmpl w:val="E81029C4"/>
    <w:lvl w:ilvl="0" w:tplc="9C40CDBC">
      <w:start w:val="1"/>
      <w:numFmt w:val="upperLetter"/>
      <w:lvlText w:val="(%1)"/>
      <w:lvlJc w:val="left"/>
      <w:pPr>
        <w:ind w:left="123" w:hanging="361"/>
      </w:pPr>
      <w:rPr>
        <w:rFonts w:ascii="Adobe Clean" w:eastAsia="Adobe Clean" w:hAnsi="Adobe Clean" w:cs="Adobe Clean" w:hint="default"/>
        <w:w w:val="95"/>
        <w:sz w:val="20"/>
        <w:szCs w:val="20"/>
        <w:lang w:val="en-US" w:eastAsia="en-US" w:bidi="en-US"/>
      </w:rPr>
    </w:lvl>
    <w:lvl w:ilvl="1" w:tplc="62CA72D2">
      <w:numFmt w:val="bullet"/>
      <w:lvlText w:val="•"/>
      <w:lvlJc w:val="left"/>
      <w:pPr>
        <w:ind w:left="1068" w:hanging="361"/>
      </w:pPr>
      <w:rPr>
        <w:rFonts w:hint="default"/>
        <w:lang w:val="en-US" w:eastAsia="en-US" w:bidi="en-US"/>
      </w:rPr>
    </w:lvl>
    <w:lvl w:ilvl="2" w:tplc="79621B22">
      <w:numFmt w:val="bullet"/>
      <w:lvlText w:val="•"/>
      <w:lvlJc w:val="left"/>
      <w:pPr>
        <w:ind w:left="2016" w:hanging="361"/>
      </w:pPr>
      <w:rPr>
        <w:rFonts w:hint="default"/>
        <w:lang w:val="en-US" w:eastAsia="en-US" w:bidi="en-US"/>
      </w:rPr>
    </w:lvl>
    <w:lvl w:ilvl="3" w:tplc="64EA0270">
      <w:numFmt w:val="bullet"/>
      <w:lvlText w:val="•"/>
      <w:lvlJc w:val="left"/>
      <w:pPr>
        <w:ind w:left="2964" w:hanging="361"/>
      </w:pPr>
      <w:rPr>
        <w:rFonts w:hint="default"/>
        <w:lang w:val="en-US" w:eastAsia="en-US" w:bidi="en-US"/>
      </w:rPr>
    </w:lvl>
    <w:lvl w:ilvl="4" w:tplc="D458D1EE">
      <w:numFmt w:val="bullet"/>
      <w:lvlText w:val="•"/>
      <w:lvlJc w:val="left"/>
      <w:pPr>
        <w:ind w:left="3912" w:hanging="361"/>
      </w:pPr>
      <w:rPr>
        <w:rFonts w:hint="default"/>
        <w:lang w:val="en-US" w:eastAsia="en-US" w:bidi="en-US"/>
      </w:rPr>
    </w:lvl>
    <w:lvl w:ilvl="5" w:tplc="28EE8312">
      <w:numFmt w:val="bullet"/>
      <w:lvlText w:val="•"/>
      <w:lvlJc w:val="left"/>
      <w:pPr>
        <w:ind w:left="4860" w:hanging="361"/>
      </w:pPr>
      <w:rPr>
        <w:rFonts w:hint="default"/>
        <w:lang w:val="en-US" w:eastAsia="en-US" w:bidi="en-US"/>
      </w:rPr>
    </w:lvl>
    <w:lvl w:ilvl="6" w:tplc="AFAE4DDA">
      <w:numFmt w:val="bullet"/>
      <w:lvlText w:val="•"/>
      <w:lvlJc w:val="left"/>
      <w:pPr>
        <w:ind w:left="5808" w:hanging="361"/>
      </w:pPr>
      <w:rPr>
        <w:rFonts w:hint="default"/>
        <w:lang w:val="en-US" w:eastAsia="en-US" w:bidi="en-US"/>
      </w:rPr>
    </w:lvl>
    <w:lvl w:ilvl="7" w:tplc="16CA9542">
      <w:numFmt w:val="bullet"/>
      <w:lvlText w:val="•"/>
      <w:lvlJc w:val="left"/>
      <w:pPr>
        <w:ind w:left="6756" w:hanging="361"/>
      </w:pPr>
      <w:rPr>
        <w:rFonts w:hint="default"/>
        <w:lang w:val="en-US" w:eastAsia="en-US" w:bidi="en-US"/>
      </w:rPr>
    </w:lvl>
    <w:lvl w:ilvl="8" w:tplc="99889220">
      <w:numFmt w:val="bullet"/>
      <w:lvlText w:val="•"/>
      <w:lvlJc w:val="left"/>
      <w:pPr>
        <w:ind w:left="7704" w:hanging="361"/>
      </w:pPr>
      <w:rPr>
        <w:rFonts w:hint="default"/>
        <w:lang w:val="en-US" w:eastAsia="en-US" w:bidi="en-US"/>
      </w:rPr>
    </w:lvl>
  </w:abstractNum>
  <w:abstractNum w:abstractNumId="16" w15:restartNumberingAfterBreak="0">
    <w:nsid w:val="55125455"/>
    <w:multiLevelType w:val="hybridMultilevel"/>
    <w:tmpl w:val="3520543A"/>
    <w:lvl w:ilvl="0" w:tplc="C9EE3268">
      <w:start w:val="1"/>
      <w:numFmt w:val="upperLetter"/>
      <w:lvlText w:val="(%1)"/>
      <w:lvlJc w:val="left"/>
      <w:pPr>
        <w:ind w:left="122" w:hanging="360"/>
      </w:pPr>
      <w:rPr>
        <w:rFonts w:ascii="Adobe Clean" w:eastAsia="Adobe Clean" w:hAnsi="Adobe Clean" w:cs="Adobe Clean" w:hint="default"/>
        <w:w w:val="91"/>
        <w:sz w:val="20"/>
        <w:szCs w:val="20"/>
        <w:lang w:val="en-US" w:eastAsia="en-US" w:bidi="en-US"/>
      </w:rPr>
    </w:lvl>
    <w:lvl w:ilvl="1" w:tplc="28AA8AC0">
      <w:numFmt w:val="bullet"/>
      <w:lvlText w:val="•"/>
      <w:lvlJc w:val="left"/>
      <w:pPr>
        <w:ind w:left="1068" w:hanging="360"/>
      </w:pPr>
      <w:rPr>
        <w:rFonts w:hint="default"/>
        <w:lang w:val="en-US" w:eastAsia="en-US" w:bidi="en-US"/>
      </w:rPr>
    </w:lvl>
    <w:lvl w:ilvl="2" w:tplc="632CEAE8">
      <w:numFmt w:val="bullet"/>
      <w:lvlText w:val="•"/>
      <w:lvlJc w:val="left"/>
      <w:pPr>
        <w:ind w:left="2016" w:hanging="360"/>
      </w:pPr>
      <w:rPr>
        <w:rFonts w:hint="default"/>
        <w:lang w:val="en-US" w:eastAsia="en-US" w:bidi="en-US"/>
      </w:rPr>
    </w:lvl>
    <w:lvl w:ilvl="3" w:tplc="8CA631A2">
      <w:numFmt w:val="bullet"/>
      <w:lvlText w:val="•"/>
      <w:lvlJc w:val="left"/>
      <w:pPr>
        <w:ind w:left="2964" w:hanging="360"/>
      </w:pPr>
      <w:rPr>
        <w:rFonts w:hint="default"/>
        <w:lang w:val="en-US" w:eastAsia="en-US" w:bidi="en-US"/>
      </w:rPr>
    </w:lvl>
    <w:lvl w:ilvl="4" w:tplc="76F4D456">
      <w:numFmt w:val="bullet"/>
      <w:lvlText w:val="•"/>
      <w:lvlJc w:val="left"/>
      <w:pPr>
        <w:ind w:left="3912" w:hanging="360"/>
      </w:pPr>
      <w:rPr>
        <w:rFonts w:hint="default"/>
        <w:lang w:val="en-US" w:eastAsia="en-US" w:bidi="en-US"/>
      </w:rPr>
    </w:lvl>
    <w:lvl w:ilvl="5" w:tplc="65025934">
      <w:numFmt w:val="bullet"/>
      <w:lvlText w:val="•"/>
      <w:lvlJc w:val="left"/>
      <w:pPr>
        <w:ind w:left="4860" w:hanging="360"/>
      </w:pPr>
      <w:rPr>
        <w:rFonts w:hint="default"/>
        <w:lang w:val="en-US" w:eastAsia="en-US" w:bidi="en-US"/>
      </w:rPr>
    </w:lvl>
    <w:lvl w:ilvl="6" w:tplc="A9C225C8">
      <w:numFmt w:val="bullet"/>
      <w:lvlText w:val="•"/>
      <w:lvlJc w:val="left"/>
      <w:pPr>
        <w:ind w:left="5808" w:hanging="360"/>
      </w:pPr>
      <w:rPr>
        <w:rFonts w:hint="default"/>
        <w:lang w:val="en-US" w:eastAsia="en-US" w:bidi="en-US"/>
      </w:rPr>
    </w:lvl>
    <w:lvl w:ilvl="7" w:tplc="BF5CD4AA">
      <w:numFmt w:val="bullet"/>
      <w:lvlText w:val="•"/>
      <w:lvlJc w:val="left"/>
      <w:pPr>
        <w:ind w:left="6756" w:hanging="360"/>
      </w:pPr>
      <w:rPr>
        <w:rFonts w:hint="default"/>
        <w:lang w:val="en-US" w:eastAsia="en-US" w:bidi="en-US"/>
      </w:rPr>
    </w:lvl>
    <w:lvl w:ilvl="8" w:tplc="3B94E770">
      <w:numFmt w:val="bullet"/>
      <w:lvlText w:val="•"/>
      <w:lvlJc w:val="left"/>
      <w:pPr>
        <w:ind w:left="7704" w:hanging="360"/>
      </w:pPr>
      <w:rPr>
        <w:rFonts w:hint="default"/>
        <w:lang w:val="en-US" w:eastAsia="en-US" w:bidi="en-US"/>
      </w:rPr>
    </w:lvl>
  </w:abstractNum>
  <w:abstractNum w:abstractNumId="17" w15:restartNumberingAfterBreak="0">
    <w:nsid w:val="5D0A0545"/>
    <w:multiLevelType w:val="hybridMultilevel"/>
    <w:tmpl w:val="D2D84A7C"/>
    <w:lvl w:ilvl="0" w:tplc="EC727232">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53E28CFE">
      <w:start w:val="1"/>
      <w:numFmt w:val="decimal"/>
      <w:lvlText w:val="(%2)"/>
      <w:lvlJc w:val="left"/>
      <w:pPr>
        <w:ind w:left="122" w:hanging="360"/>
      </w:pPr>
      <w:rPr>
        <w:rFonts w:ascii="Adobe Clean" w:eastAsia="Adobe Clean" w:hAnsi="Adobe Clean" w:cs="Adobe Clean" w:hint="default"/>
        <w:spacing w:val="-1"/>
        <w:w w:val="98"/>
        <w:sz w:val="20"/>
        <w:szCs w:val="20"/>
        <w:lang w:val="en-US" w:eastAsia="en-US" w:bidi="en-US"/>
      </w:rPr>
    </w:lvl>
    <w:lvl w:ilvl="2" w:tplc="83942960">
      <w:numFmt w:val="bullet"/>
      <w:lvlText w:val="•"/>
      <w:lvlJc w:val="left"/>
      <w:pPr>
        <w:ind w:left="2016" w:hanging="360"/>
      </w:pPr>
      <w:rPr>
        <w:rFonts w:hint="default"/>
        <w:lang w:val="en-US" w:eastAsia="en-US" w:bidi="en-US"/>
      </w:rPr>
    </w:lvl>
    <w:lvl w:ilvl="3" w:tplc="A3046AA0">
      <w:numFmt w:val="bullet"/>
      <w:lvlText w:val="•"/>
      <w:lvlJc w:val="left"/>
      <w:pPr>
        <w:ind w:left="2964" w:hanging="360"/>
      </w:pPr>
      <w:rPr>
        <w:rFonts w:hint="default"/>
        <w:lang w:val="en-US" w:eastAsia="en-US" w:bidi="en-US"/>
      </w:rPr>
    </w:lvl>
    <w:lvl w:ilvl="4" w:tplc="F8A2252C">
      <w:numFmt w:val="bullet"/>
      <w:lvlText w:val="•"/>
      <w:lvlJc w:val="left"/>
      <w:pPr>
        <w:ind w:left="3912" w:hanging="360"/>
      </w:pPr>
      <w:rPr>
        <w:rFonts w:hint="default"/>
        <w:lang w:val="en-US" w:eastAsia="en-US" w:bidi="en-US"/>
      </w:rPr>
    </w:lvl>
    <w:lvl w:ilvl="5" w:tplc="87DED0B2">
      <w:numFmt w:val="bullet"/>
      <w:lvlText w:val="•"/>
      <w:lvlJc w:val="left"/>
      <w:pPr>
        <w:ind w:left="4860" w:hanging="360"/>
      </w:pPr>
      <w:rPr>
        <w:rFonts w:hint="default"/>
        <w:lang w:val="en-US" w:eastAsia="en-US" w:bidi="en-US"/>
      </w:rPr>
    </w:lvl>
    <w:lvl w:ilvl="6" w:tplc="EA042492">
      <w:numFmt w:val="bullet"/>
      <w:lvlText w:val="•"/>
      <w:lvlJc w:val="left"/>
      <w:pPr>
        <w:ind w:left="5808" w:hanging="360"/>
      </w:pPr>
      <w:rPr>
        <w:rFonts w:hint="default"/>
        <w:lang w:val="en-US" w:eastAsia="en-US" w:bidi="en-US"/>
      </w:rPr>
    </w:lvl>
    <w:lvl w:ilvl="7" w:tplc="70667C24">
      <w:numFmt w:val="bullet"/>
      <w:lvlText w:val="•"/>
      <w:lvlJc w:val="left"/>
      <w:pPr>
        <w:ind w:left="6756" w:hanging="360"/>
      </w:pPr>
      <w:rPr>
        <w:rFonts w:hint="default"/>
        <w:lang w:val="en-US" w:eastAsia="en-US" w:bidi="en-US"/>
      </w:rPr>
    </w:lvl>
    <w:lvl w:ilvl="8" w:tplc="1514EDF8">
      <w:numFmt w:val="bullet"/>
      <w:lvlText w:val="•"/>
      <w:lvlJc w:val="left"/>
      <w:pPr>
        <w:ind w:left="7704" w:hanging="360"/>
      </w:pPr>
      <w:rPr>
        <w:rFonts w:hint="default"/>
        <w:lang w:val="en-US" w:eastAsia="en-US" w:bidi="en-US"/>
      </w:rPr>
    </w:lvl>
  </w:abstractNum>
  <w:abstractNum w:abstractNumId="18" w15:restartNumberingAfterBreak="0">
    <w:nsid w:val="66836B9E"/>
    <w:multiLevelType w:val="hybridMultilevel"/>
    <w:tmpl w:val="AF388AEC"/>
    <w:lvl w:ilvl="0" w:tplc="2626F374">
      <w:start w:val="1"/>
      <w:numFmt w:val="decimal"/>
      <w:lvlText w:val="(%1)"/>
      <w:lvlJc w:val="left"/>
      <w:pPr>
        <w:ind w:left="366" w:hanging="244"/>
      </w:pPr>
      <w:rPr>
        <w:rFonts w:ascii="Adobe Clean" w:eastAsia="Adobe Clean" w:hAnsi="Adobe Clean" w:cs="Adobe Clean" w:hint="default"/>
        <w:spacing w:val="-1"/>
        <w:w w:val="98"/>
        <w:sz w:val="20"/>
        <w:szCs w:val="20"/>
        <w:lang w:val="en-US" w:eastAsia="en-US" w:bidi="en-US"/>
      </w:rPr>
    </w:lvl>
    <w:lvl w:ilvl="1" w:tplc="3AE27F34">
      <w:numFmt w:val="bullet"/>
      <w:lvlText w:val="•"/>
      <w:lvlJc w:val="left"/>
      <w:pPr>
        <w:ind w:left="1284" w:hanging="244"/>
      </w:pPr>
      <w:rPr>
        <w:rFonts w:hint="default"/>
        <w:lang w:val="en-US" w:eastAsia="en-US" w:bidi="en-US"/>
      </w:rPr>
    </w:lvl>
    <w:lvl w:ilvl="2" w:tplc="8894307A">
      <w:numFmt w:val="bullet"/>
      <w:lvlText w:val="•"/>
      <w:lvlJc w:val="left"/>
      <w:pPr>
        <w:ind w:left="2208" w:hanging="244"/>
      </w:pPr>
      <w:rPr>
        <w:rFonts w:hint="default"/>
        <w:lang w:val="en-US" w:eastAsia="en-US" w:bidi="en-US"/>
      </w:rPr>
    </w:lvl>
    <w:lvl w:ilvl="3" w:tplc="04467484">
      <w:numFmt w:val="bullet"/>
      <w:lvlText w:val="•"/>
      <w:lvlJc w:val="left"/>
      <w:pPr>
        <w:ind w:left="3132" w:hanging="244"/>
      </w:pPr>
      <w:rPr>
        <w:rFonts w:hint="default"/>
        <w:lang w:val="en-US" w:eastAsia="en-US" w:bidi="en-US"/>
      </w:rPr>
    </w:lvl>
    <w:lvl w:ilvl="4" w:tplc="7A0ED4FE">
      <w:numFmt w:val="bullet"/>
      <w:lvlText w:val="•"/>
      <w:lvlJc w:val="left"/>
      <w:pPr>
        <w:ind w:left="4056" w:hanging="244"/>
      </w:pPr>
      <w:rPr>
        <w:rFonts w:hint="default"/>
        <w:lang w:val="en-US" w:eastAsia="en-US" w:bidi="en-US"/>
      </w:rPr>
    </w:lvl>
    <w:lvl w:ilvl="5" w:tplc="C15C7B5C">
      <w:numFmt w:val="bullet"/>
      <w:lvlText w:val="•"/>
      <w:lvlJc w:val="left"/>
      <w:pPr>
        <w:ind w:left="4980" w:hanging="244"/>
      </w:pPr>
      <w:rPr>
        <w:rFonts w:hint="default"/>
        <w:lang w:val="en-US" w:eastAsia="en-US" w:bidi="en-US"/>
      </w:rPr>
    </w:lvl>
    <w:lvl w:ilvl="6" w:tplc="00ACFF16">
      <w:numFmt w:val="bullet"/>
      <w:lvlText w:val="•"/>
      <w:lvlJc w:val="left"/>
      <w:pPr>
        <w:ind w:left="5904" w:hanging="244"/>
      </w:pPr>
      <w:rPr>
        <w:rFonts w:hint="default"/>
        <w:lang w:val="en-US" w:eastAsia="en-US" w:bidi="en-US"/>
      </w:rPr>
    </w:lvl>
    <w:lvl w:ilvl="7" w:tplc="BBE6D840">
      <w:numFmt w:val="bullet"/>
      <w:lvlText w:val="•"/>
      <w:lvlJc w:val="left"/>
      <w:pPr>
        <w:ind w:left="6828" w:hanging="244"/>
      </w:pPr>
      <w:rPr>
        <w:rFonts w:hint="default"/>
        <w:lang w:val="en-US" w:eastAsia="en-US" w:bidi="en-US"/>
      </w:rPr>
    </w:lvl>
    <w:lvl w:ilvl="8" w:tplc="B3E839A8">
      <w:numFmt w:val="bullet"/>
      <w:lvlText w:val="•"/>
      <w:lvlJc w:val="left"/>
      <w:pPr>
        <w:ind w:left="7752" w:hanging="244"/>
      </w:pPr>
      <w:rPr>
        <w:rFonts w:hint="default"/>
        <w:lang w:val="en-US" w:eastAsia="en-US" w:bidi="en-US"/>
      </w:rPr>
    </w:lvl>
  </w:abstractNum>
  <w:abstractNum w:abstractNumId="19" w15:restartNumberingAfterBreak="0">
    <w:nsid w:val="70052EAE"/>
    <w:multiLevelType w:val="hybridMultilevel"/>
    <w:tmpl w:val="0600851E"/>
    <w:lvl w:ilvl="0" w:tplc="53B6C478">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C3FE9C60">
      <w:numFmt w:val="bullet"/>
      <w:lvlText w:val="•"/>
      <w:lvlJc w:val="left"/>
      <w:pPr>
        <w:ind w:left="1068" w:hanging="344"/>
      </w:pPr>
      <w:rPr>
        <w:rFonts w:hint="default"/>
        <w:lang w:val="en-US" w:eastAsia="en-US" w:bidi="en-US"/>
      </w:rPr>
    </w:lvl>
    <w:lvl w:ilvl="2" w:tplc="7458B1C2">
      <w:numFmt w:val="bullet"/>
      <w:lvlText w:val="•"/>
      <w:lvlJc w:val="left"/>
      <w:pPr>
        <w:ind w:left="2016" w:hanging="344"/>
      </w:pPr>
      <w:rPr>
        <w:rFonts w:hint="default"/>
        <w:lang w:val="en-US" w:eastAsia="en-US" w:bidi="en-US"/>
      </w:rPr>
    </w:lvl>
    <w:lvl w:ilvl="3" w:tplc="FFDA041A">
      <w:numFmt w:val="bullet"/>
      <w:lvlText w:val="•"/>
      <w:lvlJc w:val="left"/>
      <w:pPr>
        <w:ind w:left="2964" w:hanging="344"/>
      </w:pPr>
      <w:rPr>
        <w:rFonts w:hint="default"/>
        <w:lang w:val="en-US" w:eastAsia="en-US" w:bidi="en-US"/>
      </w:rPr>
    </w:lvl>
    <w:lvl w:ilvl="4" w:tplc="9AF06FCC">
      <w:numFmt w:val="bullet"/>
      <w:lvlText w:val="•"/>
      <w:lvlJc w:val="left"/>
      <w:pPr>
        <w:ind w:left="3912" w:hanging="344"/>
      </w:pPr>
      <w:rPr>
        <w:rFonts w:hint="default"/>
        <w:lang w:val="en-US" w:eastAsia="en-US" w:bidi="en-US"/>
      </w:rPr>
    </w:lvl>
    <w:lvl w:ilvl="5" w:tplc="6BCE37AC">
      <w:numFmt w:val="bullet"/>
      <w:lvlText w:val="•"/>
      <w:lvlJc w:val="left"/>
      <w:pPr>
        <w:ind w:left="4860" w:hanging="344"/>
      </w:pPr>
      <w:rPr>
        <w:rFonts w:hint="default"/>
        <w:lang w:val="en-US" w:eastAsia="en-US" w:bidi="en-US"/>
      </w:rPr>
    </w:lvl>
    <w:lvl w:ilvl="6" w:tplc="3884A484">
      <w:numFmt w:val="bullet"/>
      <w:lvlText w:val="•"/>
      <w:lvlJc w:val="left"/>
      <w:pPr>
        <w:ind w:left="5808" w:hanging="344"/>
      </w:pPr>
      <w:rPr>
        <w:rFonts w:hint="default"/>
        <w:lang w:val="en-US" w:eastAsia="en-US" w:bidi="en-US"/>
      </w:rPr>
    </w:lvl>
    <w:lvl w:ilvl="7" w:tplc="DCE6208A">
      <w:numFmt w:val="bullet"/>
      <w:lvlText w:val="•"/>
      <w:lvlJc w:val="left"/>
      <w:pPr>
        <w:ind w:left="6756" w:hanging="344"/>
      </w:pPr>
      <w:rPr>
        <w:rFonts w:hint="default"/>
        <w:lang w:val="en-US" w:eastAsia="en-US" w:bidi="en-US"/>
      </w:rPr>
    </w:lvl>
    <w:lvl w:ilvl="8" w:tplc="91281C30">
      <w:numFmt w:val="bullet"/>
      <w:lvlText w:val="•"/>
      <w:lvlJc w:val="left"/>
      <w:pPr>
        <w:ind w:left="7704" w:hanging="344"/>
      </w:pPr>
      <w:rPr>
        <w:rFonts w:hint="default"/>
        <w:lang w:val="en-US" w:eastAsia="en-US" w:bidi="en-US"/>
      </w:rPr>
    </w:lvl>
  </w:abstractNum>
  <w:abstractNum w:abstractNumId="20" w15:restartNumberingAfterBreak="0">
    <w:nsid w:val="72C95D0E"/>
    <w:multiLevelType w:val="hybridMultilevel"/>
    <w:tmpl w:val="672203DC"/>
    <w:lvl w:ilvl="0" w:tplc="65444860">
      <w:start w:val="1"/>
      <w:numFmt w:val="upperLetter"/>
      <w:lvlText w:val="(%1)"/>
      <w:lvlJc w:val="left"/>
      <w:pPr>
        <w:ind w:left="123" w:hanging="360"/>
      </w:pPr>
      <w:rPr>
        <w:rFonts w:ascii="Adobe Clean" w:eastAsia="Adobe Clean" w:hAnsi="Adobe Clean" w:cs="Adobe Clean" w:hint="default"/>
        <w:w w:val="91"/>
        <w:sz w:val="20"/>
        <w:szCs w:val="20"/>
        <w:lang w:val="en-US" w:eastAsia="en-US" w:bidi="en-US"/>
      </w:rPr>
    </w:lvl>
    <w:lvl w:ilvl="1" w:tplc="EE0CC914">
      <w:numFmt w:val="bullet"/>
      <w:lvlText w:val="•"/>
      <w:lvlJc w:val="left"/>
      <w:pPr>
        <w:ind w:left="1068" w:hanging="360"/>
      </w:pPr>
      <w:rPr>
        <w:rFonts w:hint="default"/>
        <w:lang w:val="en-US" w:eastAsia="en-US" w:bidi="en-US"/>
      </w:rPr>
    </w:lvl>
    <w:lvl w:ilvl="2" w:tplc="93268DD4">
      <w:numFmt w:val="bullet"/>
      <w:lvlText w:val="•"/>
      <w:lvlJc w:val="left"/>
      <w:pPr>
        <w:ind w:left="2016" w:hanging="360"/>
      </w:pPr>
      <w:rPr>
        <w:rFonts w:hint="default"/>
        <w:lang w:val="en-US" w:eastAsia="en-US" w:bidi="en-US"/>
      </w:rPr>
    </w:lvl>
    <w:lvl w:ilvl="3" w:tplc="92FA1208">
      <w:numFmt w:val="bullet"/>
      <w:lvlText w:val="•"/>
      <w:lvlJc w:val="left"/>
      <w:pPr>
        <w:ind w:left="2964" w:hanging="360"/>
      </w:pPr>
      <w:rPr>
        <w:rFonts w:hint="default"/>
        <w:lang w:val="en-US" w:eastAsia="en-US" w:bidi="en-US"/>
      </w:rPr>
    </w:lvl>
    <w:lvl w:ilvl="4" w:tplc="1B8654C6">
      <w:numFmt w:val="bullet"/>
      <w:lvlText w:val="•"/>
      <w:lvlJc w:val="left"/>
      <w:pPr>
        <w:ind w:left="3912" w:hanging="360"/>
      </w:pPr>
      <w:rPr>
        <w:rFonts w:hint="default"/>
        <w:lang w:val="en-US" w:eastAsia="en-US" w:bidi="en-US"/>
      </w:rPr>
    </w:lvl>
    <w:lvl w:ilvl="5" w:tplc="B49672F4">
      <w:numFmt w:val="bullet"/>
      <w:lvlText w:val="•"/>
      <w:lvlJc w:val="left"/>
      <w:pPr>
        <w:ind w:left="4860" w:hanging="360"/>
      </w:pPr>
      <w:rPr>
        <w:rFonts w:hint="default"/>
        <w:lang w:val="en-US" w:eastAsia="en-US" w:bidi="en-US"/>
      </w:rPr>
    </w:lvl>
    <w:lvl w:ilvl="6" w:tplc="85AEFAA2">
      <w:numFmt w:val="bullet"/>
      <w:lvlText w:val="•"/>
      <w:lvlJc w:val="left"/>
      <w:pPr>
        <w:ind w:left="5808" w:hanging="360"/>
      </w:pPr>
      <w:rPr>
        <w:rFonts w:hint="default"/>
        <w:lang w:val="en-US" w:eastAsia="en-US" w:bidi="en-US"/>
      </w:rPr>
    </w:lvl>
    <w:lvl w:ilvl="7" w:tplc="CF70BBF8">
      <w:numFmt w:val="bullet"/>
      <w:lvlText w:val="•"/>
      <w:lvlJc w:val="left"/>
      <w:pPr>
        <w:ind w:left="6756" w:hanging="360"/>
      </w:pPr>
      <w:rPr>
        <w:rFonts w:hint="default"/>
        <w:lang w:val="en-US" w:eastAsia="en-US" w:bidi="en-US"/>
      </w:rPr>
    </w:lvl>
    <w:lvl w:ilvl="8" w:tplc="8B780360">
      <w:numFmt w:val="bullet"/>
      <w:lvlText w:val="•"/>
      <w:lvlJc w:val="left"/>
      <w:pPr>
        <w:ind w:left="7704" w:hanging="360"/>
      </w:pPr>
      <w:rPr>
        <w:rFonts w:hint="default"/>
        <w:lang w:val="en-US" w:eastAsia="en-US" w:bidi="en-US"/>
      </w:rPr>
    </w:lvl>
  </w:abstractNum>
  <w:abstractNum w:abstractNumId="21" w15:restartNumberingAfterBreak="0">
    <w:nsid w:val="7411019C"/>
    <w:multiLevelType w:val="hybridMultilevel"/>
    <w:tmpl w:val="D596542E"/>
    <w:lvl w:ilvl="0" w:tplc="F7D8A5A4">
      <w:start w:val="1"/>
      <w:numFmt w:val="upperLetter"/>
      <w:lvlText w:val="(%1)"/>
      <w:lvlJc w:val="left"/>
      <w:pPr>
        <w:ind w:left="120" w:hanging="390"/>
      </w:pPr>
      <w:rPr>
        <w:rFonts w:ascii="Adobe Clean" w:eastAsia="Adobe Clean" w:hAnsi="Adobe Clean" w:cs="Adobe Clean" w:hint="default"/>
        <w:w w:val="91"/>
        <w:sz w:val="20"/>
        <w:szCs w:val="20"/>
        <w:lang w:val="en-US" w:eastAsia="en-US" w:bidi="en-US"/>
      </w:rPr>
    </w:lvl>
    <w:lvl w:ilvl="1" w:tplc="1958B9DC">
      <w:numFmt w:val="bullet"/>
      <w:lvlText w:val="•"/>
      <w:lvlJc w:val="left"/>
      <w:pPr>
        <w:ind w:left="1068" w:hanging="390"/>
      </w:pPr>
      <w:rPr>
        <w:rFonts w:hint="default"/>
        <w:lang w:val="en-US" w:eastAsia="en-US" w:bidi="en-US"/>
      </w:rPr>
    </w:lvl>
    <w:lvl w:ilvl="2" w:tplc="A18C2190">
      <w:numFmt w:val="bullet"/>
      <w:lvlText w:val="•"/>
      <w:lvlJc w:val="left"/>
      <w:pPr>
        <w:ind w:left="2016" w:hanging="390"/>
      </w:pPr>
      <w:rPr>
        <w:rFonts w:hint="default"/>
        <w:lang w:val="en-US" w:eastAsia="en-US" w:bidi="en-US"/>
      </w:rPr>
    </w:lvl>
    <w:lvl w:ilvl="3" w:tplc="1D78075C">
      <w:numFmt w:val="bullet"/>
      <w:lvlText w:val="•"/>
      <w:lvlJc w:val="left"/>
      <w:pPr>
        <w:ind w:left="2964" w:hanging="390"/>
      </w:pPr>
      <w:rPr>
        <w:rFonts w:hint="default"/>
        <w:lang w:val="en-US" w:eastAsia="en-US" w:bidi="en-US"/>
      </w:rPr>
    </w:lvl>
    <w:lvl w:ilvl="4" w:tplc="8E5845B4">
      <w:numFmt w:val="bullet"/>
      <w:lvlText w:val="•"/>
      <w:lvlJc w:val="left"/>
      <w:pPr>
        <w:ind w:left="3912" w:hanging="390"/>
      </w:pPr>
      <w:rPr>
        <w:rFonts w:hint="default"/>
        <w:lang w:val="en-US" w:eastAsia="en-US" w:bidi="en-US"/>
      </w:rPr>
    </w:lvl>
    <w:lvl w:ilvl="5" w:tplc="75C81232">
      <w:numFmt w:val="bullet"/>
      <w:lvlText w:val="•"/>
      <w:lvlJc w:val="left"/>
      <w:pPr>
        <w:ind w:left="4860" w:hanging="390"/>
      </w:pPr>
      <w:rPr>
        <w:rFonts w:hint="default"/>
        <w:lang w:val="en-US" w:eastAsia="en-US" w:bidi="en-US"/>
      </w:rPr>
    </w:lvl>
    <w:lvl w:ilvl="6" w:tplc="821CD5B8">
      <w:numFmt w:val="bullet"/>
      <w:lvlText w:val="•"/>
      <w:lvlJc w:val="left"/>
      <w:pPr>
        <w:ind w:left="5808" w:hanging="390"/>
      </w:pPr>
      <w:rPr>
        <w:rFonts w:hint="default"/>
        <w:lang w:val="en-US" w:eastAsia="en-US" w:bidi="en-US"/>
      </w:rPr>
    </w:lvl>
    <w:lvl w:ilvl="7" w:tplc="831AF026">
      <w:numFmt w:val="bullet"/>
      <w:lvlText w:val="•"/>
      <w:lvlJc w:val="left"/>
      <w:pPr>
        <w:ind w:left="6756" w:hanging="390"/>
      </w:pPr>
      <w:rPr>
        <w:rFonts w:hint="default"/>
        <w:lang w:val="en-US" w:eastAsia="en-US" w:bidi="en-US"/>
      </w:rPr>
    </w:lvl>
    <w:lvl w:ilvl="8" w:tplc="719253EA">
      <w:numFmt w:val="bullet"/>
      <w:lvlText w:val="•"/>
      <w:lvlJc w:val="left"/>
      <w:pPr>
        <w:ind w:left="7704" w:hanging="390"/>
      </w:pPr>
      <w:rPr>
        <w:rFonts w:hint="default"/>
        <w:lang w:val="en-US" w:eastAsia="en-US" w:bidi="en-US"/>
      </w:rPr>
    </w:lvl>
  </w:abstractNum>
  <w:abstractNum w:abstractNumId="22" w15:restartNumberingAfterBreak="0">
    <w:nsid w:val="77984C8A"/>
    <w:multiLevelType w:val="hybridMultilevel"/>
    <w:tmpl w:val="30A0F724"/>
    <w:lvl w:ilvl="0" w:tplc="BE1E2A60">
      <w:start w:val="1"/>
      <w:numFmt w:val="decimal"/>
      <w:lvlText w:val="(%1)"/>
      <w:lvlJc w:val="left"/>
      <w:pPr>
        <w:ind w:left="120" w:hanging="361"/>
      </w:pPr>
      <w:rPr>
        <w:rFonts w:ascii="Adobe Clean" w:eastAsia="Adobe Clean" w:hAnsi="Adobe Clean" w:cs="Adobe Clean" w:hint="default"/>
        <w:spacing w:val="-1"/>
        <w:w w:val="99"/>
        <w:sz w:val="20"/>
        <w:szCs w:val="20"/>
        <w:lang w:val="en-US" w:eastAsia="en-US" w:bidi="en-US"/>
      </w:rPr>
    </w:lvl>
    <w:lvl w:ilvl="1" w:tplc="FEB88384">
      <w:numFmt w:val="bullet"/>
      <w:lvlText w:val="•"/>
      <w:lvlJc w:val="left"/>
      <w:pPr>
        <w:ind w:left="1068" w:hanging="361"/>
      </w:pPr>
      <w:rPr>
        <w:rFonts w:hint="default"/>
        <w:lang w:val="en-US" w:eastAsia="en-US" w:bidi="en-US"/>
      </w:rPr>
    </w:lvl>
    <w:lvl w:ilvl="2" w:tplc="C9C0555C">
      <w:numFmt w:val="bullet"/>
      <w:lvlText w:val="•"/>
      <w:lvlJc w:val="left"/>
      <w:pPr>
        <w:ind w:left="2016" w:hanging="361"/>
      </w:pPr>
      <w:rPr>
        <w:rFonts w:hint="default"/>
        <w:lang w:val="en-US" w:eastAsia="en-US" w:bidi="en-US"/>
      </w:rPr>
    </w:lvl>
    <w:lvl w:ilvl="3" w:tplc="10587508">
      <w:numFmt w:val="bullet"/>
      <w:lvlText w:val="•"/>
      <w:lvlJc w:val="left"/>
      <w:pPr>
        <w:ind w:left="2964" w:hanging="361"/>
      </w:pPr>
      <w:rPr>
        <w:rFonts w:hint="default"/>
        <w:lang w:val="en-US" w:eastAsia="en-US" w:bidi="en-US"/>
      </w:rPr>
    </w:lvl>
    <w:lvl w:ilvl="4" w:tplc="2D7411CC">
      <w:numFmt w:val="bullet"/>
      <w:lvlText w:val="•"/>
      <w:lvlJc w:val="left"/>
      <w:pPr>
        <w:ind w:left="3912" w:hanging="361"/>
      </w:pPr>
      <w:rPr>
        <w:rFonts w:hint="default"/>
        <w:lang w:val="en-US" w:eastAsia="en-US" w:bidi="en-US"/>
      </w:rPr>
    </w:lvl>
    <w:lvl w:ilvl="5" w:tplc="243C57D2">
      <w:numFmt w:val="bullet"/>
      <w:lvlText w:val="•"/>
      <w:lvlJc w:val="left"/>
      <w:pPr>
        <w:ind w:left="4860" w:hanging="361"/>
      </w:pPr>
      <w:rPr>
        <w:rFonts w:hint="default"/>
        <w:lang w:val="en-US" w:eastAsia="en-US" w:bidi="en-US"/>
      </w:rPr>
    </w:lvl>
    <w:lvl w:ilvl="6" w:tplc="6EE49582">
      <w:numFmt w:val="bullet"/>
      <w:lvlText w:val="•"/>
      <w:lvlJc w:val="left"/>
      <w:pPr>
        <w:ind w:left="5808" w:hanging="361"/>
      </w:pPr>
      <w:rPr>
        <w:rFonts w:hint="default"/>
        <w:lang w:val="en-US" w:eastAsia="en-US" w:bidi="en-US"/>
      </w:rPr>
    </w:lvl>
    <w:lvl w:ilvl="7" w:tplc="2CAAE41A">
      <w:numFmt w:val="bullet"/>
      <w:lvlText w:val="•"/>
      <w:lvlJc w:val="left"/>
      <w:pPr>
        <w:ind w:left="6756" w:hanging="361"/>
      </w:pPr>
      <w:rPr>
        <w:rFonts w:hint="default"/>
        <w:lang w:val="en-US" w:eastAsia="en-US" w:bidi="en-US"/>
      </w:rPr>
    </w:lvl>
    <w:lvl w:ilvl="8" w:tplc="48D4394C">
      <w:numFmt w:val="bullet"/>
      <w:lvlText w:val="•"/>
      <w:lvlJc w:val="left"/>
      <w:pPr>
        <w:ind w:left="7704" w:hanging="361"/>
      </w:pPr>
      <w:rPr>
        <w:rFonts w:hint="default"/>
        <w:lang w:val="en-US" w:eastAsia="en-US" w:bidi="en-US"/>
      </w:rPr>
    </w:lvl>
  </w:abstractNum>
  <w:abstractNum w:abstractNumId="23" w15:restartNumberingAfterBreak="0">
    <w:nsid w:val="7E7B1AF9"/>
    <w:multiLevelType w:val="hybridMultilevel"/>
    <w:tmpl w:val="E95288B0"/>
    <w:lvl w:ilvl="0" w:tplc="68F28C60">
      <w:start w:val="1"/>
      <w:numFmt w:val="upperLetter"/>
      <w:lvlText w:val="(%1)"/>
      <w:lvlJc w:val="left"/>
      <w:pPr>
        <w:ind w:left="122" w:hanging="344"/>
      </w:pPr>
      <w:rPr>
        <w:rFonts w:ascii="Adobe Clean" w:eastAsia="Adobe Clean" w:hAnsi="Adobe Clean" w:cs="Adobe Clean" w:hint="default"/>
        <w:w w:val="91"/>
        <w:sz w:val="20"/>
        <w:szCs w:val="20"/>
        <w:lang w:val="en-US" w:eastAsia="en-US" w:bidi="en-US"/>
      </w:rPr>
    </w:lvl>
    <w:lvl w:ilvl="1" w:tplc="BB900FD6">
      <w:numFmt w:val="bullet"/>
      <w:lvlText w:val="•"/>
      <w:lvlJc w:val="left"/>
      <w:pPr>
        <w:ind w:left="1068" w:hanging="344"/>
      </w:pPr>
      <w:rPr>
        <w:rFonts w:hint="default"/>
        <w:lang w:val="en-US" w:eastAsia="en-US" w:bidi="en-US"/>
      </w:rPr>
    </w:lvl>
    <w:lvl w:ilvl="2" w:tplc="E51C123E">
      <w:numFmt w:val="bullet"/>
      <w:lvlText w:val="•"/>
      <w:lvlJc w:val="left"/>
      <w:pPr>
        <w:ind w:left="2016" w:hanging="344"/>
      </w:pPr>
      <w:rPr>
        <w:rFonts w:hint="default"/>
        <w:lang w:val="en-US" w:eastAsia="en-US" w:bidi="en-US"/>
      </w:rPr>
    </w:lvl>
    <w:lvl w:ilvl="3" w:tplc="1E562470">
      <w:numFmt w:val="bullet"/>
      <w:lvlText w:val="•"/>
      <w:lvlJc w:val="left"/>
      <w:pPr>
        <w:ind w:left="2964" w:hanging="344"/>
      </w:pPr>
      <w:rPr>
        <w:rFonts w:hint="default"/>
        <w:lang w:val="en-US" w:eastAsia="en-US" w:bidi="en-US"/>
      </w:rPr>
    </w:lvl>
    <w:lvl w:ilvl="4" w:tplc="40380F62">
      <w:numFmt w:val="bullet"/>
      <w:lvlText w:val="•"/>
      <w:lvlJc w:val="left"/>
      <w:pPr>
        <w:ind w:left="3912" w:hanging="344"/>
      </w:pPr>
      <w:rPr>
        <w:rFonts w:hint="default"/>
        <w:lang w:val="en-US" w:eastAsia="en-US" w:bidi="en-US"/>
      </w:rPr>
    </w:lvl>
    <w:lvl w:ilvl="5" w:tplc="A61E6E8E">
      <w:numFmt w:val="bullet"/>
      <w:lvlText w:val="•"/>
      <w:lvlJc w:val="left"/>
      <w:pPr>
        <w:ind w:left="4860" w:hanging="344"/>
      </w:pPr>
      <w:rPr>
        <w:rFonts w:hint="default"/>
        <w:lang w:val="en-US" w:eastAsia="en-US" w:bidi="en-US"/>
      </w:rPr>
    </w:lvl>
    <w:lvl w:ilvl="6" w:tplc="D7DA58E4">
      <w:numFmt w:val="bullet"/>
      <w:lvlText w:val="•"/>
      <w:lvlJc w:val="left"/>
      <w:pPr>
        <w:ind w:left="5808" w:hanging="344"/>
      </w:pPr>
      <w:rPr>
        <w:rFonts w:hint="default"/>
        <w:lang w:val="en-US" w:eastAsia="en-US" w:bidi="en-US"/>
      </w:rPr>
    </w:lvl>
    <w:lvl w:ilvl="7" w:tplc="BC301416">
      <w:numFmt w:val="bullet"/>
      <w:lvlText w:val="•"/>
      <w:lvlJc w:val="left"/>
      <w:pPr>
        <w:ind w:left="6756" w:hanging="344"/>
      </w:pPr>
      <w:rPr>
        <w:rFonts w:hint="default"/>
        <w:lang w:val="en-US" w:eastAsia="en-US" w:bidi="en-US"/>
      </w:rPr>
    </w:lvl>
    <w:lvl w:ilvl="8" w:tplc="D32AA29C">
      <w:numFmt w:val="bullet"/>
      <w:lvlText w:val="•"/>
      <w:lvlJc w:val="left"/>
      <w:pPr>
        <w:ind w:left="7704" w:hanging="344"/>
      </w:pPr>
      <w:rPr>
        <w:rFonts w:hint="default"/>
        <w:lang w:val="en-US" w:eastAsia="en-US" w:bidi="en-US"/>
      </w:rPr>
    </w:lvl>
  </w:abstractNum>
  <w:abstractNum w:abstractNumId="24" w15:restartNumberingAfterBreak="0">
    <w:nsid w:val="7FF10AA2"/>
    <w:multiLevelType w:val="multilevel"/>
    <w:tmpl w:val="86BE9072"/>
    <w:lvl w:ilvl="0">
      <w:start w:val="1"/>
      <w:numFmt w:val="decimal"/>
      <w:lvlText w:val="%1."/>
      <w:lvlJc w:val="left"/>
      <w:pPr>
        <w:ind w:left="1080"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2228"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40" w:hanging="243"/>
      </w:pPr>
      <w:rPr>
        <w:rFonts w:hint="default"/>
        <w:lang w:val="en-US" w:eastAsia="en-US" w:bidi="en-US"/>
      </w:rPr>
    </w:lvl>
    <w:lvl w:ilvl="3">
      <w:numFmt w:val="bullet"/>
      <w:lvlText w:val="•"/>
      <w:lvlJc w:val="left"/>
      <w:pPr>
        <w:ind w:left="1672" w:hanging="243"/>
      </w:pPr>
      <w:rPr>
        <w:rFonts w:hint="default"/>
        <w:lang w:val="en-US" w:eastAsia="en-US" w:bidi="en-US"/>
      </w:rPr>
    </w:lvl>
    <w:lvl w:ilvl="4">
      <w:numFmt w:val="bullet"/>
      <w:lvlText w:val="•"/>
      <w:lvlJc w:val="left"/>
      <w:pPr>
        <w:ind w:left="2805" w:hanging="243"/>
      </w:pPr>
      <w:rPr>
        <w:rFonts w:hint="default"/>
        <w:lang w:val="en-US" w:eastAsia="en-US" w:bidi="en-US"/>
      </w:rPr>
    </w:lvl>
    <w:lvl w:ilvl="5">
      <w:numFmt w:val="bullet"/>
      <w:lvlText w:val="•"/>
      <w:lvlJc w:val="left"/>
      <w:pPr>
        <w:ind w:left="3937" w:hanging="243"/>
      </w:pPr>
      <w:rPr>
        <w:rFonts w:hint="default"/>
        <w:lang w:val="en-US" w:eastAsia="en-US" w:bidi="en-US"/>
      </w:rPr>
    </w:lvl>
    <w:lvl w:ilvl="6">
      <w:numFmt w:val="bullet"/>
      <w:lvlText w:val="•"/>
      <w:lvlJc w:val="left"/>
      <w:pPr>
        <w:ind w:left="5070" w:hanging="243"/>
      </w:pPr>
      <w:rPr>
        <w:rFonts w:hint="default"/>
        <w:lang w:val="en-US" w:eastAsia="en-US" w:bidi="en-US"/>
      </w:rPr>
    </w:lvl>
    <w:lvl w:ilvl="7">
      <w:numFmt w:val="bullet"/>
      <w:lvlText w:val="•"/>
      <w:lvlJc w:val="left"/>
      <w:pPr>
        <w:ind w:left="6202" w:hanging="243"/>
      </w:pPr>
      <w:rPr>
        <w:rFonts w:hint="default"/>
        <w:lang w:val="en-US" w:eastAsia="en-US" w:bidi="en-US"/>
      </w:rPr>
    </w:lvl>
    <w:lvl w:ilvl="8">
      <w:numFmt w:val="bullet"/>
      <w:lvlText w:val="•"/>
      <w:lvlJc w:val="left"/>
      <w:pPr>
        <w:ind w:left="7335" w:hanging="243"/>
      </w:pPr>
      <w:rPr>
        <w:rFonts w:hint="default"/>
        <w:lang w:val="en-US" w:eastAsia="en-US" w:bidi="en-US"/>
      </w:rPr>
    </w:lvl>
  </w:abstractNum>
  <w:num w:numId="1">
    <w:abstractNumId w:val="2"/>
  </w:num>
  <w:num w:numId="2">
    <w:abstractNumId w:val="1"/>
  </w:num>
  <w:num w:numId="3">
    <w:abstractNumId w:val="12"/>
  </w:num>
  <w:num w:numId="4">
    <w:abstractNumId w:val="23"/>
  </w:num>
  <w:num w:numId="5">
    <w:abstractNumId w:val="20"/>
  </w:num>
  <w:num w:numId="6">
    <w:abstractNumId w:val="22"/>
  </w:num>
  <w:num w:numId="7">
    <w:abstractNumId w:val="13"/>
  </w:num>
  <w:num w:numId="8">
    <w:abstractNumId w:val="7"/>
  </w:num>
  <w:num w:numId="9">
    <w:abstractNumId w:val="4"/>
  </w:num>
  <w:num w:numId="10">
    <w:abstractNumId w:val="3"/>
  </w:num>
  <w:num w:numId="11">
    <w:abstractNumId w:val="0"/>
  </w:num>
  <w:num w:numId="12">
    <w:abstractNumId w:val="5"/>
  </w:num>
  <w:num w:numId="13">
    <w:abstractNumId w:val="9"/>
  </w:num>
  <w:num w:numId="14">
    <w:abstractNumId w:val="15"/>
  </w:num>
  <w:num w:numId="15">
    <w:abstractNumId w:val="11"/>
  </w:num>
  <w:num w:numId="16">
    <w:abstractNumId w:val="19"/>
  </w:num>
  <w:num w:numId="17">
    <w:abstractNumId w:val="18"/>
  </w:num>
  <w:num w:numId="18">
    <w:abstractNumId w:val="8"/>
  </w:num>
  <w:num w:numId="19">
    <w:abstractNumId w:val="10"/>
  </w:num>
  <w:num w:numId="20">
    <w:abstractNumId w:val="21"/>
  </w:num>
  <w:num w:numId="21">
    <w:abstractNumId w:val="14"/>
  </w:num>
  <w:num w:numId="22">
    <w:abstractNumId w:val="16"/>
  </w:num>
  <w:num w:numId="23">
    <w:abstractNumId w:val="6"/>
  </w:num>
  <w:num w:numId="24">
    <w:abstractNumId w:val="17"/>
  </w:num>
  <w:num w:numId="2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imon Legal">
    <w15:presenceInfo w15:providerId="None" w15:userId="Daimon Legal"/>
  </w15:person>
  <w15:person w15:author="Andrew Glidden">
    <w15:presenceInfo w15:providerId="None" w15:userId="Andrew Gli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trackRevisions/>
  <w:doNotTrackFormatting/>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A80"/>
    <w:rsid w:val="0000491C"/>
    <w:rsid w:val="000103C7"/>
    <w:rsid w:val="00010CEB"/>
    <w:rsid w:val="0001255A"/>
    <w:rsid w:val="00017ED5"/>
    <w:rsid w:val="00020E4A"/>
    <w:rsid w:val="000240FA"/>
    <w:rsid w:val="00032E97"/>
    <w:rsid w:val="00033B09"/>
    <w:rsid w:val="00043363"/>
    <w:rsid w:val="000476BF"/>
    <w:rsid w:val="00052C95"/>
    <w:rsid w:val="0005401F"/>
    <w:rsid w:val="0005500E"/>
    <w:rsid w:val="00057CF9"/>
    <w:rsid w:val="00061074"/>
    <w:rsid w:val="000714A3"/>
    <w:rsid w:val="0007770E"/>
    <w:rsid w:val="0009170E"/>
    <w:rsid w:val="000977EB"/>
    <w:rsid w:val="000A0270"/>
    <w:rsid w:val="000B00E4"/>
    <w:rsid w:val="000B1FA2"/>
    <w:rsid w:val="000B73A7"/>
    <w:rsid w:val="000C00FC"/>
    <w:rsid w:val="000C2F2F"/>
    <w:rsid w:val="000D5E12"/>
    <w:rsid w:val="000D6476"/>
    <w:rsid w:val="000E170E"/>
    <w:rsid w:val="000F0300"/>
    <w:rsid w:val="000F07CE"/>
    <w:rsid w:val="000F3A7A"/>
    <w:rsid w:val="000F4800"/>
    <w:rsid w:val="000F52A8"/>
    <w:rsid w:val="000F5C68"/>
    <w:rsid w:val="0010503A"/>
    <w:rsid w:val="00107C46"/>
    <w:rsid w:val="001102A1"/>
    <w:rsid w:val="0012094A"/>
    <w:rsid w:val="00120BA7"/>
    <w:rsid w:val="00123592"/>
    <w:rsid w:val="0012497F"/>
    <w:rsid w:val="0013323D"/>
    <w:rsid w:val="00135F55"/>
    <w:rsid w:val="00136B39"/>
    <w:rsid w:val="00137CD9"/>
    <w:rsid w:val="00141448"/>
    <w:rsid w:val="00141FFA"/>
    <w:rsid w:val="0014656A"/>
    <w:rsid w:val="001469BC"/>
    <w:rsid w:val="00150687"/>
    <w:rsid w:val="0015271D"/>
    <w:rsid w:val="00152B8C"/>
    <w:rsid w:val="00153956"/>
    <w:rsid w:val="00167046"/>
    <w:rsid w:val="00182805"/>
    <w:rsid w:val="00183672"/>
    <w:rsid w:val="00185011"/>
    <w:rsid w:val="00187C69"/>
    <w:rsid w:val="001A740B"/>
    <w:rsid w:val="001B64A6"/>
    <w:rsid w:val="001B6B79"/>
    <w:rsid w:val="001C584B"/>
    <w:rsid w:val="001C7118"/>
    <w:rsid w:val="001D03B6"/>
    <w:rsid w:val="001D5440"/>
    <w:rsid w:val="001D5EC2"/>
    <w:rsid w:val="001D71BA"/>
    <w:rsid w:val="001F2D96"/>
    <w:rsid w:val="00201050"/>
    <w:rsid w:val="00203A89"/>
    <w:rsid w:val="00204AD7"/>
    <w:rsid w:val="00205694"/>
    <w:rsid w:val="00207F80"/>
    <w:rsid w:val="002137A6"/>
    <w:rsid w:val="00222356"/>
    <w:rsid w:val="00223EA6"/>
    <w:rsid w:val="00224557"/>
    <w:rsid w:val="002245BA"/>
    <w:rsid w:val="00224882"/>
    <w:rsid w:val="002248D7"/>
    <w:rsid w:val="002312ED"/>
    <w:rsid w:val="00234D7E"/>
    <w:rsid w:val="002416D7"/>
    <w:rsid w:val="0024696C"/>
    <w:rsid w:val="0025469A"/>
    <w:rsid w:val="002553F0"/>
    <w:rsid w:val="0026181A"/>
    <w:rsid w:val="00262954"/>
    <w:rsid w:val="00265251"/>
    <w:rsid w:val="00266276"/>
    <w:rsid w:val="002710A4"/>
    <w:rsid w:val="00273F4F"/>
    <w:rsid w:val="00283740"/>
    <w:rsid w:val="0028486E"/>
    <w:rsid w:val="002856F1"/>
    <w:rsid w:val="00297534"/>
    <w:rsid w:val="002A1F8E"/>
    <w:rsid w:val="002A5C26"/>
    <w:rsid w:val="002A7E02"/>
    <w:rsid w:val="002B09EA"/>
    <w:rsid w:val="002B0EBA"/>
    <w:rsid w:val="002C0BD4"/>
    <w:rsid w:val="002C1297"/>
    <w:rsid w:val="002C2E80"/>
    <w:rsid w:val="002C3BF8"/>
    <w:rsid w:val="002D0E6B"/>
    <w:rsid w:val="002D11D3"/>
    <w:rsid w:val="002D77C3"/>
    <w:rsid w:val="002E19A3"/>
    <w:rsid w:val="002E1D43"/>
    <w:rsid w:val="002E49C6"/>
    <w:rsid w:val="002F0FC3"/>
    <w:rsid w:val="002F32A0"/>
    <w:rsid w:val="002F4389"/>
    <w:rsid w:val="002F5A60"/>
    <w:rsid w:val="002F5E47"/>
    <w:rsid w:val="002F72BE"/>
    <w:rsid w:val="00304A2D"/>
    <w:rsid w:val="00304FC5"/>
    <w:rsid w:val="00314EBC"/>
    <w:rsid w:val="003225EE"/>
    <w:rsid w:val="00326F83"/>
    <w:rsid w:val="00331A0C"/>
    <w:rsid w:val="003334ED"/>
    <w:rsid w:val="00353518"/>
    <w:rsid w:val="0036409E"/>
    <w:rsid w:val="00366AA7"/>
    <w:rsid w:val="00371890"/>
    <w:rsid w:val="00377B85"/>
    <w:rsid w:val="00380660"/>
    <w:rsid w:val="00381EFA"/>
    <w:rsid w:val="00395F8B"/>
    <w:rsid w:val="003A1416"/>
    <w:rsid w:val="003A39A1"/>
    <w:rsid w:val="003A418A"/>
    <w:rsid w:val="003A438B"/>
    <w:rsid w:val="003A4AF5"/>
    <w:rsid w:val="003A5B5A"/>
    <w:rsid w:val="003C7101"/>
    <w:rsid w:val="003C7127"/>
    <w:rsid w:val="003D07A6"/>
    <w:rsid w:val="003D5953"/>
    <w:rsid w:val="003E3F2E"/>
    <w:rsid w:val="003F0BBB"/>
    <w:rsid w:val="003F20D2"/>
    <w:rsid w:val="003F3F1F"/>
    <w:rsid w:val="00405795"/>
    <w:rsid w:val="00414DC8"/>
    <w:rsid w:val="00421922"/>
    <w:rsid w:val="00430594"/>
    <w:rsid w:val="00431907"/>
    <w:rsid w:val="00434A06"/>
    <w:rsid w:val="004456A4"/>
    <w:rsid w:val="00446FBE"/>
    <w:rsid w:val="00451565"/>
    <w:rsid w:val="00453B7C"/>
    <w:rsid w:val="00454C8F"/>
    <w:rsid w:val="00460421"/>
    <w:rsid w:val="00466431"/>
    <w:rsid w:val="00471B28"/>
    <w:rsid w:val="004722B5"/>
    <w:rsid w:val="004724AD"/>
    <w:rsid w:val="004778D9"/>
    <w:rsid w:val="004848F2"/>
    <w:rsid w:val="004957CA"/>
    <w:rsid w:val="004A0817"/>
    <w:rsid w:val="004A3EB5"/>
    <w:rsid w:val="004B28C3"/>
    <w:rsid w:val="004B300E"/>
    <w:rsid w:val="004B3879"/>
    <w:rsid w:val="004E39DA"/>
    <w:rsid w:val="004E52A1"/>
    <w:rsid w:val="004E5B7C"/>
    <w:rsid w:val="004E658D"/>
    <w:rsid w:val="004F3797"/>
    <w:rsid w:val="004F56E1"/>
    <w:rsid w:val="0050091F"/>
    <w:rsid w:val="00501501"/>
    <w:rsid w:val="00505CD0"/>
    <w:rsid w:val="005176D3"/>
    <w:rsid w:val="00523506"/>
    <w:rsid w:val="00525F7B"/>
    <w:rsid w:val="005317A6"/>
    <w:rsid w:val="0053249A"/>
    <w:rsid w:val="00532955"/>
    <w:rsid w:val="00540F24"/>
    <w:rsid w:val="00541865"/>
    <w:rsid w:val="00547160"/>
    <w:rsid w:val="005518CB"/>
    <w:rsid w:val="00552A1E"/>
    <w:rsid w:val="005615AA"/>
    <w:rsid w:val="00562A9E"/>
    <w:rsid w:val="00570968"/>
    <w:rsid w:val="00586B9C"/>
    <w:rsid w:val="005872CB"/>
    <w:rsid w:val="005953E5"/>
    <w:rsid w:val="005975CF"/>
    <w:rsid w:val="005A2AF0"/>
    <w:rsid w:val="005A463D"/>
    <w:rsid w:val="005B07E6"/>
    <w:rsid w:val="005B1229"/>
    <w:rsid w:val="005B4E14"/>
    <w:rsid w:val="005B6625"/>
    <w:rsid w:val="005C10A2"/>
    <w:rsid w:val="005C13BE"/>
    <w:rsid w:val="005C3B5E"/>
    <w:rsid w:val="005C78FE"/>
    <w:rsid w:val="005E4BF0"/>
    <w:rsid w:val="005F616F"/>
    <w:rsid w:val="00601834"/>
    <w:rsid w:val="00602042"/>
    <w:rsid w:val="00602932"/>
    <w:rsid w:val="00612342"/>
    <w:rsid w:val="00616CC0"/>
    <w:rsid w:val="006247CD"/>
    <w:rsid w:val="0063427E"/>
    <w:rsid w:val="00640CF4"/>
    <w:rsid w:val="006413F1"/>
    <w:rsid w:val="006422CC"/>
    <w:rsid w:val="0064500A"/>
    <w:rsid w:val="00652882"/>
    <w:rsid w:val="00652D6E"/>
    <w:rsid w:val="00662EBD"/>
    <w:rsid w:val="0067378C"/>
    <w:rsid w:val="0068043B"/>
    <w:rsid w:val="00684FE1"/>
    <w:rsid w:val="00691055"/>
    <w:rsid w:val="0069211B"/>
    <w:rsid w:val="0069441C"/>
    <w:rsid w:val="00695DA3"/>
    <w:rsid w:val="006A0C34"/>
    <w:rsid w:val="006A4B59"/>
    <w:rsid w:val="006A553B"/>
    <w:rsid w:val="006B1759"/>
    <w:rsid w:val="006B58FD"/>
    <w:rsid w:val="006C048E"/>
    <w:rsid w:val="006C1D53"/>
    <w:rsid w:val="006C3AB2"/>
    <w:rsid w:val="006C653E"/>
    <w:rsid w:val="006D69EA"/>
    <w:rsid w:val="006E0EA5"/>
    <w:rsid w:val="006E28EB"/>
    <w:rsid w:val="006E633C"/>
    <w:rsid w:val="006F1C71"/>
    <w:rsid w:val="006F7CD5"/>
    <w:rsid w:val="00701BCA"/>
    <w:rsid w:val="007034DB"/>
    <w:rsid w:val="00703514"/>
    <w:rsid w:val="0070609C"/>
    <w:rsid w:val="00707FBE"/>
    <w:rsid w:val="00713600"/>
    <w:rsid w:val="00725E93"/>
    <w:rsid w:val="00732706"/>
    <w:rsid w:val="007407EA"/>
    <w:rsid w:val="00741C5A"/>
    <w:rsid w:val="007437BA"/>
    <w:rsid w:val="00745AA9"/>
    <w:rsid w:val="00753568"/>
    <w:rsid w:val="00755CE0"/>
    <w:rsid w:val="007635D6"/>
    <w:rsid w:val="007642C8"/>
    <w:rsid w:val="00765A66"/>
    <w:rsid w:val="00766612"/>
    <w:rsid w:val="00767734"/>
    <w:rsid w:val="00772B5F"/>
    <w:rsid w:val="00776797"/>
    <w:rsid w:val="00784C6E"/>
    <w:rsid w:val="00787C7E"/>
    <w:rsid w:val="00790A43"/>
    <w:rsid w:val="00791763"/>
    <w:rsid w:val="0079268B"/>
    <w:rsid w:val="00793687"/>
    <w:rsid w:val="007A213B"/>
    <w:rsid w:val="007A5BDB"/>
    <w:rsid w:val="007B10B3"/>
    <w:rsid w:val="007B6C37"/>
    <w:rsid w:val="007C0E30"/>
    <w:rsid w:val="007C4EC8"/>
    <w:rsid w:val="007D15B2"/>
    <w:rsid w:val="007D336C"/>
    <w:rsid w:val="007E2627"/>
    <w:rsid w:val="007F2CA8"/>
    <w:rsid w:val="007F623C"/>
    <w:rsid w:val="007F685F"/>
    <w:rsid w:val="00805532"/>
    <w:rsid w:val="008076D5"/>
    <w:rsid w:val="00807EAB"/>
    <w:rsid w:val="00816A17"/>
    <w:rsid w:val="0082055C"/>
    <w:rsid w:val="008223B6"/>
    <w:rsid w:val="00823976"/>
    <w:rsid w:val="0082441C"/>
    <w:rsid w:val="00841CD1"/>
    <w:rsid w:val="00841E82"/>
    <w:rsid w:val="00844FD8"/>
    <w:rsid w:val="00845A65"/>
    <w:rsid w:val="0085153C"/>
    <w:rsid w:val="0085304E"/>
    <w:rsid w:val="008539BB"/>
    <w:rsid w:val="00857792"/>
    <w:rsid w:val="00865317"/>
    <w:rsid w:val="00866FB4"/>
    <w:rsid w:val="00874A80"/>
    <w:rsid w:val="00881300"/>
    <w:rsid w:val="00882921"/>
    <w:rsid w:val="00886891"/>
    <w:rsid w:val="008872AE"/>
    <w:rsid w:val="008919A2"/>
    <w:rsid w:val="008A6B0A"/>
    <w:rsid w:val="008B21B6"/>
    <w:rsid w:val="008B7658"/>
    <w:rsid w:val="008C22F6"/>
    <w:rsid w:val="008C384B"/>
    <w:rsid w:val="008D6147"/>
    <w:rsid w:val="008D62F2"/>
    <w:rsid w:val="008F35AC"/>
    <w:rsid w:val="008F4C5A"/>
    <w:rsid w:val="008F5CDA"/>
    <w:rsid w:val="008F5E2D"/>
    <w:rsid w:val="008F7A12"/>
    <w:rsid w:val="009003D5"/>
    <w:rsid w:val="00905CAA"/>
    <w:rsid w:val="0090608C"/>
    <w:rsid w:val="00906385"/>
    <w:rsid w:val="009100F2"/>
    <w:rsid w:val="00910E3F"/>
    <w:rsid w:val="00912FB6"/>
    <w:rsid w:val="00921720"/>
    <w:rsid w:val="0092175A"/>
    <w:rsid w:val="0092219C"/>
    <w:rsid w:val="009225AF"/>
    <w:rsid w:val="00926CD9"/>
    <w:rsid w:val="00927875"/>
    <w:rsid w:val="0093064F"/>
    <w:rsid w:val="0093577D"/>
    <w:rsid w:val="0093680D"/>
    <w:rsid w:val="00936F71"/>
    <w:rsid w:val="009422D1"/>
    <w:rsid w:val="00942E3F"/>
    <w:rsid w:val="00944DBF"/>
    <w:rsid w:val="00946253"/>
    <w:rsid w:val="00950056"/>
    <w:rsid w:val="0095140A"/>
    <w:rsid w:val="00951D81"/>
    <w:rsid w:val="00955DFE"/>
    <w:rsid w:val="009669C7"/>
    <w:rsid w:val="00967AB7"/>
    <w:rsid w:val="00975234"/>
    <w:rsid w:val="00984E96"/>
    <w:rsid w:val="009942C4"/>
    <w:rsid w:val="009A2AB1"/>
    <w:rsid w:val="009A4AD4"/>
    <w:rsid w:val="009A7C5E"/>
    <w:rsid w:val="009A7CC3"/>
    <w:rsid w:val="009B122F"/>
    <w:rsid w:val="009B1267"/>
    <w:rsid w:val="009B26E4"/>
    <w:rsid w:val="009C1C48"/>
    <w:rsid w:val="009C52A5"/>
    <w:rsid w:val="009F5260"/>
    <w:rsid w:val="00A01884"/>
    <w:rsid w:val="00A01BEE"/>
    <w:rsid w:val="00A02C22"/>
    <w:rsid w:val="00A039E7"/>
    <w:rsid w:val="00A0497B"/>
    <w:rsid w:val="00A04D29"/>
    <w:rsid w:val="00A05500"/>
    <w:rsid w:val="00A06785"/>
    <w:rsid w:val="00A15174"/>
    <w:rsid w:val="00A15ED5"/>
    <w:rsid w:val="00A264DA"/>
    <w:rsid w:val="00A26FC6"/>
    <w:rsid w:val="00A3398A"/>
    <w:rsid w:val="00A33B5E"/>
    <w:rsid w:val="00A478EA"/>
    <w:rsid w:val="00A54383"/>
    <w:rsid w:val="00A55920"/>
    <w:rsid w:val="00A56898"/>
    <w:rsid w:val="00A618A8"/>
    <w:rsid w:val="00A62826"/>
    <w:rsid w:val="00A66563"/>
    <w:rsid w:val="00A778F0"/>
    <w:rsid w:val="00A84BE5"/>
    <w:rsid w:val="00A860A1"/>
    <w:rsid w:val="00A92189"/>
    <w:rsid w:val="00A9374F"/>
    <w:rsid w:val="00AA2988"/>
    <w:rsid w:val="00AA3385"/>
    <w:rsid w:val="00AA414F"/>
    <w:rsid w:val="00AB1DCF"/>
    <w:rsid w:val="00AB3F27"/>
    <w:rsid w:val="00AC09BC"/>
    <w:rsid w:val="00AC2C39"/>
    <w:rsid w:val="00AC58C9"/>
    <w:rsid w:val="00AC5FDC"/>
    <w:rsid w:val="00AC6B57"/>
    <w:rsid w:val="00AC752D"/>
    <w:rsid w:val="00AD2475"/>
    <w:rsid w:val="00AE288D"/>
    <w:rsid w:val="00AF0EF6"/>
    <w:rsid w:val="00AF1422"/>
    <w:rsid w:val="00AF68C6"/>
    <w:rsid w:val="00B01112"/>
    <w:rsid w:val="00B02FAF"/>
    <w:rsid w:val="00B227EF"/>
    <w:rsid w:val="00B27FE5"/>
    <w:rsid w:val="00B345EB"/>
    <w:rsid w:val="00B34AE7"/>
    <w:rsid w:val="00B367AC"/>
    <w:rsid w:val="00B40B10"/>
    <w:rsid w:val="00B45B80"/>
    <w:rsid w:val="00B508D5"/>
    <w:rsid w:val="00B57A2A"/>
    <w:rsid w:val="00B61E61"/>
    <w:rsid w:val="00B8475D"/>
    <w:rsid w:val="00B8520F"/>
    <w:rsid w:val="00B87546"/>
    <w:rsid w:val="00B878D2"/>
    <w:rsid w:val="00B87CA3"/>
    <w:rsid w:val="00B94057"/>
    <w:rsid w:val="00BA6898"/>
    <w:rsid w:val="00BB2532"/>
    <w:rsid w:val="00BC1DE1"/>
    <w:rsid w:val="00BC34CC"/>
    <w:rsid w:val="00BC7EFC"/>
    <w:rsid w:val="00BD6F00"/>
    <w:rsid w:val="00BE445A"/>
    <w:rsid w:val="00BE5086"/>
    <w:rsid w:val="00BE51E9"/>
    <w:rsid w:val="00BF32C6"/>
    <w:rsid w:val="00C00666"/>
    <w:rsid w:val="00C10CCC"/>
    <w:rsid w:val="00C16CA9"/>
    <w:rsid w:val="00C24774"/>
    <w:rsid w:val="00C25274"/>
    <w:rsid w:val="00C337AF"/>
    <w:rsid w:val="00C416D8"/>
    <w:rsid w:val="00C459AE"/>
    <w:rsid w:val="00C45F85"/>
    <w:rsid w:val="00C47D9E"/>
    <w:rsid w:val="00C50811"/>
    <w:rsid w:val="00C5106E"/>
    <w:rsid w:val="00C52237"/>
    <w:rsid w:val="00C63F60"/>
    <w:rsid w:val="00C6444E"/>
    <w:rsid w:val="00C6611F"/>
    <w:rsid w:val="00C66BC2"/>
    <w:rsid w:val="00C802BD"/>
    <w:rsid w:val="00C87DEB"/>
    <w:rsid w:val="00C90B18"/>
    <w:rsid w:val="00C940F4"/>
    <w:rsid w:val="00C96DA0"/>
    <w:rsid w:val="00CA08F0"/>
    <w:rsid w:val="00CA444B"/>
    <w:rsid w:val="00CA79BC"/>
    <w:rsid w:val="00CB17DB"/>
    <w:rsid w:val="00CC2731"/>
    <w:rsid w:val="00CC2973"/>
    <w:rsid w:val="00CD0710"/>
    <w:rsid w:val="00CD3445"/>
    <w:rsid w:val="00CD68C1"/>
    <w:rsid w:val="00CE2822"/>
    <w:rsid w:val="00CE7E96"/>
    <w:rsid w:val="00CF2CBE"/>
    <w:rsid w:val="00CF47E8"/>
    <w:rsid w:val="00D030A2"/>
    <w:rsid w:val="00D07B17"/>
    <w:rsid w:val="00D13832"/>
    <w:rsid w:val="00D144AC"/>
    <w:rsid w:val="00D172F4"/>
    <w:rsid w:val="00D17444"/>
    <w:rsid w:val="00D17D7D"/>
    <w:rsid w:val="00D21354"/>
    <w:rsid w:val="00D22403"/>
    <w:rsid w:val="00D24D93"/>
    <w:rsid w:val="00D26F65"/>
    <w:rsid w:val="00D30539"/>
    <w:rsid w:val="00D36371"/>
    <w:rsid w:val="00D36656"/>
    <w:rsid w:val="00D4066D"/>
    <w:rsid w:val="00D4122E"/>
    <w:rsid w:val="00D46B94"/>
    <w:rsid w:val="00D53D71"/>
    <w:rsid w:val="00D5441C"/>
    <w:rsid w:val="00D65A6F"/>
    <w:rsid w:val="00D668A4"/>
    <w:rsid w:val="00D7191C"/>
    <w:rsid w:val="00D8056C"/>
    <w:rsid w:val="00D8286F"/>
    <w:rsid w:val="00D91E3E"/>
    <w:rsid w:val="00D96789"/>
    <w:rsid w:val="00DA2184"/>
    <w:rsid w:val="00DA2C58"/>
    <w:rsid w:val="00DA37D5"/>
    <w:rsid w:val="00DB37BE"/>
    <w:rsid w:val="00DB6C1E"/>
    <w:rsid w:val="00DB6D01"/>
    <w:rsid w:val="00DC22B5"/>
    <w:rsid w:val="00DC3172"/>
    <w:rsid w:val="00DC61E9"/>
    <w:rsid w:val="00DD18ED"/>
    <w:rsid w:val="00DD1A1F"/>
    <w:rsid w:val="00DD4F61"/>
    <w:rsid w:val="00DD5739"/>
    <w:rsid w:val="00DE315E"/>
    <w:rsid w:val="00DE69BD"/>
    <w:rsid w:val="00DE758C"/>
    <w:rsid w:val="00E07B6B"/>
    <w:rsid w:val="00E1334F"/>
    <w:rsid w:val="00E20848"/>
    <w:rsid w:val="00E208B8"/>
    <w:rsid w:val="00E3265E"/>
    <w:rsid w:val="00E34AA2"/>
    <w:rsid w:val="00E36888"/>
    <w:rsid w:val="00E41D3B"/>
    <w:rsid w:val="00E55B86"/>
    <w:rsid w:val="00E6174F"/>
    <w:rsid w:val="00E626D9"/>
    <w:rsid w:val="00E665C8"/>
    <w:rsid w:val="00E70116"/>
    <w:rsid w:val="00E82FF4"/>
    <w:rsid w:val="00E867C6"/>
    <w:rsid w:val="00E9007D"/>
    <w:rsid w:val="00E90D42"/>
    <w:rsid w:val="00E94269"/>
    <w:rsid w:val="00E94875"/>
    <w:rsid w:val="00EB4EAA"/>
    <w:rsid w:val="00EC02D2"/>
    <w:rsid w:val="00EC5859"/>
    <w:rsid w:val="00ED038A"/>
    <w:rsid w:val="00ED0952"/>
    <w:rsid w:val="00ED1253"/>
    <w:rsid w:val="00ED6E48"/>
    <w:rsid w:val="00EE655B"/>
    <w:rsid w:val="00EE7B77"/>
    <w:rsid w:val="00EF65AB"/>
    <w:rsid w:val="00EF7A4D"/>
    <w:rsid w:val="00F00780"/>
    <w:rsid w:val="00F02198"/>
    <w:rsid w:val="00F04D83"/>
    <w:rsid w:val="00F10743"/>
    <w:rsid w:val="00F13E0C"/>
    <w:rsid w:val="00F24187"/>
    <w:rsid w:val="00F328CA"/>
    <w:rsid w:val="00F50D83"/>
    <w:rsid w:val="00F5108E"/>
    <w:rsid w:val="00F51AFA"/>
    <w:rsid w:val="00F608EB"/>
    <w:rsid w:val="00F74AD0"/>
    <w:rsid w:val="00F75A49"/>
    <w:rsid w:val="00F75DA8"/>
    <w:rsid w:val="00F82F48"/>
    <w:rsid w:val="00FA0644"/>
    <w:rsid w:val="00FA0743"/>
    <w:rsid w:val="00FA1283"/>
    <w:rsid w:val="00FA2972"/>
    <w:rsid w:val="00FA7871"/>
    <w:rsid w:val="00FB46FD"/>
    <w:rsid w:val="00FC2247"/>
    <w:rsid w:val="00FC29EE"/>
    <w:rsid w:val="00FD3DCE"/>
    <w:rsid w:val="00FD4169"/>
    <w:rsid w:val="00FD5E3A"/>
    <w:rsid w:val="00FE37CE"/>
    <w:rsid w:val="00FE52B2"/>
    <w:rsid w:val="00FE7BCC"/>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B77"/>
  <w15:docId w15:val="{8C7FC40F-F653-4319-9F19-CC12260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dobe Clean" w:eastAsia="Adobe Clean" w:hAnsi="Adobe Clean" w:cs="Adobe Clean"/>
      <w:lang w:bidi="en-US"/>
    </w:rPr>
  </w:style>
  <w:style w:type="paragraph" w:styleId="Heading1">
    <w:name w:val="heading 1"/>
    <w:basedOn w:val="Normal"/>
    <w:uiPriority w:val="9"/>
    <w:qFormat/>
    <w:pPr>
      <w:ind w:left="120" w:hanging="361"/>
      <w:outlineLvl w:val="0"/>
    </w:pPr>
    <w:rPr>
      <w:b/>
      <w:bCs/>
      <w:sz w:val="20"/>
      <w:szCs w:val="20"/>
    </w:rPr>
  </w:style>
  <w:style w:type="paragraph" w:styleId="Heading3">
    <w:name w:val="heading 3"/>
    <w:basedOn w:val="Normal"/>
    <w:next w:val="Normal"/>
    <w:link w:val="Heading3Char"/>
    <w:uiPriority w:val="9"/>
    <w:semiHidden/>
    <w:unhideWhenUsed/>
    <w:qFormat/>
    <w:rsid w:val="00F75A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3" w:hanging="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75A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75A49"/>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017ED5"/>
    <w:pPr>
      <w:tabs>
        <w:tab w:val="center" w:pos="4680"/>
        <w:tab w:val="right" w:pos="9360"/>
      </w:tabs>
    </w:pPr>
  </w:style>
  <w:style w:type="character" w:customStyle="1" w:styleId="HeaderChar">
    <w:name w:val="Header Char"/>
    <w:basedOn w:val="DefaultParagraphFont"/>
    <w:link w:val="Header"/>
    <w:uiPriority w:val="99"/>
    <w:rsid w:val="00017ED5"/>
    <w:rPr>
      <w:rFonts w:ascii="Adobe Clean" w:eastAsia="Adobe Clean" w:hAnsi="Adobe Clean" w:cs="Adobe Clean"/>
      <w:lang w:bidi="en-US"/>
    </w:rPr>
  </w:style>
  <w:style w:type="paragraph" w:styleId="Footer">
    <w:name w:val="footer"/>
    <w:basedOn w:val="Normal"/>
    <w:link w:val="FooterChar"/>
    <w:uiPriority w:val="99"/>
    <w:unhideWhenUsed/>
    <w:rsid w:val="00017ED5"/>
    <w:pPr>
      <w:tabs>
        <w:tab w:val="center" w:pos="4680"/>
        <w:tab w:val="right" w:pos="9360"/>
      </w:tabs>
    </w:pPr>
  </w:style>
  <w:style w:type="character" w:customStyle="1" w:styleId="FooterChar">
    <w:name w:val="Footer Char"/>
    <w:basedOn w:val="DefaultParagraphFont"/>
    <w:link w:val="Footer"/>
    <w:uiPriority w:val="99"/>
    <w:rsid w:val="00017ED5"/>
    <w:rPr>
      <w:rFonts w:ascii="Adobe Clean" w:eastAsia="Adobe Clean" w:hAnsi="Adobe Clean" w:cs="Adobe Clean"/>
      <w:lang w:bidi="en-US"/>
    </w:rPr>
  </w:style>
  <w:style w:type="character" w:styleId="CommentReference">
    <w:name w:val="annotation reference"/>
    <w:basedOn w:val="DefaultParagraphFont"/>
    <w:uiPriority w:val="99"/>
    <w:semiHidden/>
    <w:unhideWhenUsed/>
    <w:rsid w:val="00B8475D"/>
    <w:rPr>
      <w:sz w:val="16"/>
      <w:szCs w:val="16"/>
    </w:rPr>
  </w:style>
  <w:style w:type="paragraph" w:styleId="CommentText">
    <w:name w:val="annotation text"/>
    <w:basedOn w:val="Normal"/>
    <w:link w:val="CommentTextChar"/>
    <w:uiPriority w:val="99"/>
    <w:semiHidden/>
    <w:unhideWhenUsed/>
    <w:rsid w:val="00B8475D"/>
    <w:rPr>
      <w:sz w:val="20"/>
      <w:szCs w:val="20"/>
    </w:rPr>
  </w:style>
  <w:style w:type="character" w:customStyle="1" w:styleId="CommentTextChar">
    <w:name w:val="Comment Text Char"/>
    <w:basedOn w:val="DefaultParagraphFont"/>
    <w:link w:val="CommentText"/>
    <w:uiPriority w:val="99"/>
    <w:semiHidden/>
    <w:rsid w:val="00B8475D"/>
    <w:rPr>
      <w:rFonts w:ascii="Adobe Clean" w:eastAsia="Adobe Clean" w:hAnsi="Adobe Clean" w:cs="Adobe Clean"/>
      <w:sz w:val="20"/>
      <w:szCs w:val="20"/>
      <w:lang w:bidi="en-US"/>
    </w:rPr>
  </w:style>
  <w:style w:type="paragraph" w:styleId="CommentSubject">
    <w:name w:val="annotation subject"/>
    <w:basedOn w:val="CommentText"/>
    <w:next w:val="CommentText"/>
    <w:link w:val="CommentSubjectChar"/>
    <w:uiPriority w:val="99"/>
    <w:semiHidden/>
    <w:unhideWhenUsed/>
    <w:rsid w:val="00B8475D"/>
    <w:rPr>
      <w:b/>
      <w:bCs/>
    </w:rPr>
  </w:style>
  <w:style w:type="character" w:customStyle="1" w:styleId="CommentSubjectChar">
    <w:name w:val="Comment Subject Char"/>
    <w:basedOn w:val="CommentTextChar"/>
    <w:link w:val="CommentSubject"/>
    <w:uiPriority w:val="99"/>
    <w:semiHidden/>
    <w:rsid w:val="00B8475D"/>
    <w:rPr>
      <w:rFonts w:ascii="Adobe Clean" w:eastAsia="Adobe Clean" w:hAnsi="Adobe Clean" w:cs="Adobe Clean"/>
      <w:b/>
      <w:bCs/>
      <w:sz w:val="20"/>
      <w:szCs w:val="20"/>
      <w:lang w:bidi="en-US"/>
    </w:rPr>
  </w:style>
  <w:style w:type="character" w:styleId="Hyperlink">
    <w:name w:val="Hyperlink"/>
    <w:basedOn w:val="DefaultParagraphFont"/>
    <w:uiPriority w:val="99"/>
    <w:unhideWhenUsed/>
    <w:rsid w:val="002245BA"/>
    <w:rPr>
      <w:color w:val="0000FF" w:themeColor="hyperlink"/>
      <w:u w:val="single"/>
    </w:rPr>
  </w:style>
  <w:style w:type="character" w:customStyle="1" w:styleId="UnresolvedMention1">
    <w:name w:val="Unresolved Mention1"/>
    <w:basedOn w:val="DefaultParagraphFont"/>
    <w:uiPriority w:val="99"/>
    <w:semiHidden/>
    <w:unhideWhenUsed/>
    <w:rsid w:val="002245BA"/>
    <w:rPr>
      <w:color w:val="605E5C"/>
      <w:shd w:val="clear" w:color="auto" w:fill="E1DFDD"/>
    </w:rPr>
  </w:style>
  <w:style w:type="paragraph" w:styleId="NormalWeb">
    <w:name w:val="Normal (Web)"/>
    <w:basedOn w:val="Normal"/>
    <w:uiPriority w:val="99"/>
    <w:semiHidden/>
    <w:unhideWhenUsed/>
    <w:rsid w:val="00C510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5106E"/>
  </w:style>
  <w:style w:type="paragraph" w:styleId="BalloonText">
    <w:name w:val="Balloon Text"/>
    <w:basedOn w:val="Normal"/>
    <w:link w:val="BalloonTextChar"/>
    <w:uiPriority w:val="99"/>
    <w:semiHidden/>
    <w:unhideWhenUsed/>
    <w:rsid w:val="004E5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A1"/>
    <w:rPr>
      <w:rFonts w:ascii="Segoe UI" w:eastAsia="Adobe Cle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6222">
      <w:bodyDiv w:val="1"/>
      <w:marLeft w:val="0"/>
      <w:marRight w:val="0"/>
      <w:marTop w:val="0"/>
      <w:marBottom w:val="0"/>
      <w:divBdr>
        <w:top w:val="none" w:sz="0" w:space="0" w:color="auto"/>
        <w:left w:val="none" w:sz="0" w:space="0" w:color="auto"/>
        <w:bottom w:val="none" w:sz="0" w:space="0" w:color="auto"/>
        <w:right w:val="none" w:sz="0" w:space="0" w:color="auto"/>
      </w:divBdr>
    </w:div>
    <w:div w:id="199671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CCBE-F56A-434D-AFDD-3E77CD40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Adobe Stock Additional Terms (en_US)</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Stock Additional Terms (en_US)</dc:title>
  <dc:creator>Adobe Systems Incorporated</dc:creator>
  <cp:lastModifiedBy>Daimon Legal</cp:lastModifiedBy>
  <cp:revision>105</cp:revision>
  <dcterms:created xsi:type="dcterms:W3CDTF">2021-07-27T12:55:00Z</dcterms:created>
  <dcterms:modified xsi:type="dcterms:W3CDTF">2021-07-28T11:44:00Z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Acrobat PDFMaker 21 for Word</vt:lpwstr>
  </property>
  <property fmtid="{D5CDD505-2E9C-101B-9397-08002B2CF9AE}" pid="4" name="LastSaved">
    <vt:filetime>2021-03-04T00:00:00Z</vt:filetime>
  </property>
</Properties>
</file>